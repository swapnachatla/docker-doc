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26F7" w:rsidRDefault="00556A8D">
      <w:pPr>
        <w:rPr>
          <w:rFonts w:ascii="Times New Roman" w:hAnsi="Times New Roman" w:cs="Times New Roman"/>
          <w:b/>
          <w:sz w:val="28"/>
          <w:szCs w:val="28"/>
          <w:u w:val="single"/>
          <w:lang w:val="en-US"/>
        </w:rPr>
      </w:pPr>
      <w:bookmarkStart w:id="0" w:name="_GoBack"/>
      <w:bookmarkEnd w:id="0"/>
      <w:r w:rsidRPr="00556A8D">
        <w:rPr>
          <w:rFonts w:ascii="Times New Roman" w:hAnsi="Times New Roman" w:cs="Times New Roman"/>
          <w:b/>
          <w:sz w:val="28"/>
          <w:szCs w:val="28"/>
          <w:lang w:val="en-US"/>
        </w:rPr>
        <w:t xml:space="preserve">               </w:t>
      </w:r>
      <w:r>
        <w:rPr>
          <w:rFonts w:ascii="Times New Roman" w:hAnsi="Times New Roman" w:cs="Times New Roman"/>
          <w:b/>
          <w:sz w:val="28"/>
          <w:szCs w:val="28"/>
          <w:lang w:val="en-US"/>
        </w:rPr>
        <w:t xml:space="preserve">                    </w:t>
      </w:r>
      <w:r w:rsidRPr="00556A8D">
        <w:rPr>
          <w:rFonts w:ascii="Times New Roman" w:hAnsi="Times New Roman" w:cs="Times New Roman"/>
          <w:b/>
          <w:sz w:val="28"/>
          <w:szCs w:val="28"/>
          <w:u w:val="single"/>
          <w:lang w:val="en-US"/>
        </w:rPr>
        <w:t>Virtualization with Hypervisor</w:t>
      </w:r>
    </w:p>
    <w:p w:rsidR="00316BB4" w:rsidRDefault="00316BB4">
      <w:pPr>
        <w:rPr>
          <w:rFonts w:ascii="Times New Roman" w:hAnsi="Times New Roman" w:cs="Times New Roman"/>
          <w:b/>
          <w:sz w:val="28"/>
          <w:szCs w:val="28"/>
          <w:u w:val="single"/>
          <w:lang w:val="en-US"/>
        </w:rPr>
      </w:pPr>
    </w:p>
    <w:p w:rsidR="00556A8D" w:rsidRDefault="00556A8D">
      <w:pPr>
        <w:rPr>
          <w:rFonts w:ascii="Times New Roman" w:hAnsi="Times New Roman" w:cs="Times New Roman"/>
          <w:lang w:val="en-US"/>
        </w:rPr>
      </w:pPr>
      <w:r>
        <w:rPr>
          <w:rFonts w:ascii="Times New Roman" w:hAnsi="Times New Roman" w:cs="Times New Roman"/>
          <w:lang w:val="en-US"/>
        </w:rPr>
        <w:t>Hypervisor is a piece of software which creates virtual servers on top of physical servers.</w:t>
      </w:r>
    </w:p>
    <w:p w:rsidR="00556A8D" w:rsidRPr="00556A8D" w:rsidRDefault="00556A8D" w:rsidP="00556A8D">
      <w:pPr>
        <w:pStyle w:val="NormalWeb"/>
        <w:shd w:val="clear" w:color="auto" w:fill="FFFFFF"/>
        <w:spacing w:before="0" w:beforeAutospacing="0" w:after="300" w:afterAutospacing="0"/>
        <w:jc w:val="both"/>
        <w:rPr>
          <w:color w:val="000000"/>
          <w:sz w:val="22"/>
          <w:szCs w:val="22"/>
        </w:rPr>
      </w:pPr>
      <w:r w:rsidRPr="00556A8D">
        <w:rPr>
          <w:rStyle w:val="Strong"/>
          <w:color w:val="000000"/>
          <w:sz w:val="22"/>
          <w:szCs w:val="22"/>
        </w:rPr>
        <w:t>Why use a Hypervisor?</w:t>
      </w:r>
    </w:p>
    <w:p w:rsidR="00556A8D" w:rsidRPr="00556A8D" w:rsidRDefault="00556A8D" w:rsidP="00556A8D">
      <w:pPr>
        <w:pStyle w:val="NormalWeb"/>
        <w:shd w:val="clear" w:color="auto" w:fill="FFFFFF"/>
        <w:spacing w:before="0" w:beforeAutospacing="0" w:after="300" w:afterAutospacing="0"/>
        <w:jc w:val="both"/>
        <w:rPr>
          <w:color w:val="000000"/>
          <w:sz w:val="22"/>
          <w:szCs w:val="22"/>
        </w:rPr>
      </w:pPr>
      <w:r w:rsidRPr="00556A8D">
        <w:rPr>
          <w:color w:val="000000"/>
          <w:sz w:val="22"/>
          <w:szCs w:val="22"/>
        </w:rPr>
        <w:t>Hypervisors make it possible to use more of a system’s available resources and provide greater IT mobility since the guest VMs are independent of the host hardware. This means they can be easily moved between different servers, Hypervisor is also referred to as a virtualization layer. Multiple virtual machines can run off of one physical server with a hypervisor, a hypervisor becomes the basic requirement in the cloud world.</w:t>
      </w:r>
    </w:p>
    <w:p w:rsidR="00556A8D" w:rsidRPr="00556A8D" w:rsidRDefault="00556A8D" w:rsidP="00556A8D">
      <w:pPr>
        <w:shd w:val="clear" w:color="auto" w:fill="FFFFFF"/>
        <w:spacing w:after="300" w:line="240" w:lineRule="auto"/>
        <w:jc w:val="both"/>
        <w:rPr>
          <w:rFonts w:ascii="Times New Roman" w:eastAsia="Times New Roman" w:hAnsi="Times New Roman" w:cs="Times New Roman"/>
          <w:color w:val="000000"/>
          <w:sz w:val="24"/>
          <w:szCs w:val="24"/>
          <w:lang w:eastAsia="en-IN"/>
        </w:rPr>
      </w:pPr>
      <w:r w:rsidRPr="00556A8D">
        <w:rPr>
          <w:rFonts w:ascii="Arial" w:eastAsia="Times New Roman" w:hAnsi="Arial" w:cs="Arial"/>
          <w:color w:val="000000"/>
          <w:sz w:val="24"/>
          <w:szCs w:val="24"/>
          <w:lang w:eastAsia="en-IN"/>
        </w:rPr>
        <w:t> </w:t>
      </w:r>
      <w:r>
        <w:rPr>
          <w:rFonts w:ascii="Times New Roman" w:eastAsia="Times New Roman" w:hAnsi="Times New Roman" w:cs="Times New Roman"/>
          <w:color w:val="000000"/>
          <w:sz w:val="24"/>
          <w:szCs w:val="24"/>
          <w:lang w:eastAsia="en-IN"/>
        </w:rPr>
        <w:t>There are</w:t>
      </w:r>
      <w:r w:rsidRPr="00556A8D">
        <w:rPr>
          <w:rFonts w:ascii="Times New Roman" w:eastAsia="Times New Roman" w:hAnsi="Times New Roman" w:cs="Times New Roman"/>
          <w:color w:val="000000"/>
          <w:sz w:val="24"/>
          <w:szCs w:val="24"/>
          <w:lang w:eastAsia="en-IN"/>
        </w:rPr>
        <w:t xml:space="preserve"> two types of hypervisors:</w:t>
      </w:r>
    </w:p>
    <w:p w:rsidR="00556A8D" w:rsidRPr="00556A8D" w:rsidRDefault="00556A8D" w:rsidP="00556A8D">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556A8D">
        <w:rPr>
          <w:rFonts w:ascii="Times New Roman" w:eastAsia="Times New Roman" w:hAnsi="Times New Roman" w:cs="Times New Roman"/>
          <w:color w:val="000000"/>
          <w:sz w:val="24"/>
          <w:szCs w:val="24"/>
          <w:lang w:eastAsia="en-IN"/>
        </w:rPr>
        <w:lastRenderedPageBreak/>
        <w:t>Type-1, native or bare-metal hypervisors</w:t>
      </w:r>
    </w:p>
    <w:p w:rsidR="00556A8D" w:rsidRPr="00556A8D" w:rsidRDefault="00556A8D" w:rsidP="00556A8D">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556A8D">
        <w:rPr>
          <w:rFonts w:ascii="Times New Roman" w:eastAsia="Times New Roman" w:hAnsi="Times New Roman" w:cs="Times New Roman"/>
          <w:color w:val="000000"/>
          <w:sz w:val="24"/>
          <w:szCs w:val="24"/>
          <w:lang w:eastAsia="en-IN"/>
        </w:rPr>
        <w:t>Type-2 or hosted hypervisors</w:t>
      </w:r>
    </w:p>
    <w:p w:rsidR="00556A8D" w:rsidRDefault="00A90680" w:rsidP="00556A8D">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noProof/>
          <w:color w:val="000000"/>
          <w:sz w:val="24"/>
          <w:szCs w:val="24"/>
          <w:lang w:eastAsia="en-IN"/>
        </w:rPr>
        <w:drawing>
          <wp:inline distT="0" distB="0" distL="0" distR="0">
            <wp:extent cx="5162550" cy="2543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png"/>
                    <pic:cNvPicPr/>
                  </pic:nvPicPr>
                  <pic:blipFill>
                    <a:blip r:embed="rId5">
                      <a:extLst>
                        <a:ext uri="{28A0092B-C50C-407E-A947-70E740481C1C}">
                          <a14:useLocalDpi xmlns:a14="http://schemas.microsoft.com/office/drawing/2010/main" val="0"/>
                        </a:ext>
                      </a:extLst>
                    </a:blip>
                    <a:stretch>
                      <a:fillRect/>
                    </a:stretch>
                  </pic:blipFill>
                  <pic:spPr>
                    <a:xfrm>
                      <a:off x="0" y="0"/>
                      <a:ext cx="5163275" cy="2543532"/>
                    </a:xfrm>
                    <a:prstGeom prst="rect">
                      <a:avLst/>
                    </a:prstGeom>
                  </pic:spPr>
                </pic:pic>
              </a:graphicData>
            </a:graphic>
          </wp:inline>
        </w:drawing>
      </w:r>
    </w:p>
    <w:p w:rsidR="00A90680" w:rsidRPr="00556A8D" w:rsidRDefault="00A90680" w:rsidP="00556A8D">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sz w:val="24"/>
          <w:szCs w:val="24"/>
          <w:lang w:eastAsia="en-IN"/>
        </w:rPr>
      </w:pPr>
    </w:p>
    <w:p w:rsidR="00556A8D" w:rsidRPr="00556A8D" w:rsidRDefault="00556A8D" w:rsidP="00556A8D">
      <w:pPr>
        <w:shd w:val="clear" w:color="auto" w:fill="FFFFFF"/>
        <w:spacing w:after="300" w:line="240" w:lineRule="auto"/>
        <w:rPr>
          <w:rFonts w:ascii="Times New Roman" w:eastAsia="Times New Roman" w:hAnsi="Times New Roman" w:cs="Times New Roman"/>
          <w:color w:val="000000"/>
          <w:lang w:eastAsia="en-IN"/>
        </w:rPr>
      </w:pPr>
      <w:r w:rsidRPr="00556A8D">
        <w:rPr>
          <w:rFonts w:ascii="Times New Roman" w:eastAsia="Times New Roman" w:hAnsi="Times New Roman" w:cs="Times New Roman"/>
          <w:b/>
          <w:bCs/>
          <w:color w:val="000000"/>
          <w:lang w:eastAsia="en-IN"/>
        </w:rPr>
        <w:t>Type-1, Native or Bare-Metal Hypervisors</w:t>
      </w:r>
    </w:p>
    <w:p w:rsidR="00556A8D" w:rsidRPr="00556A8D" w:rsidRDefault="00556A8D" w:rsidP="00556A8D">
      <w:pPr>
        <w:shd w:val="clear" w:color="auto" w:fill="FFFFFF"/>
        <w:spacing w:after="300" w:line="240" w:lineRule="auto"/>
        <w:jc w:val="both"/>
        <w:rPr>
          <w:rFonts w:ascii="Times New Roman" w:eastAsia="Times New Roman" w:hAnsi="Times New Roman" w:cs="Times New Roman"/>
          <w:color w:val="000000"/>
          <w:lang w:eastAsia="en-IN"/>
        </w:rPr>
      </w:pPr>
      <w:r w:rsidRPr="00556A8D">
        <w:rPr>
          <w:rFonts w:ascii="Times New Roman" w:eastAsia="Times New Roman" w:hAnsi="Times New Roman" w:cs="Times New Roman"/>
          <w:color w:val="000000"/>
          <w:lang w:eastAsia="en-IN"/>
        </w:rPr>
        <w:t>These hypervisors run directly on the host’s hardware to control the hardware and to manage guest operating systems. For this reason, they are sometimes called bare metal hypervisors.</w:t>
      </w:r>
    </w:p>
    <w:p w:rsidR="00556A8D" w:rsidRPr="00556A8D" w:rsidRDefault="00556A8D" w:rsidP="00556A8D">
      <w:pPr>
        <w:shd w:val="clear" w:color="auto" w:fill="FFFFFF"/>
        <w:spacing w:after="300" w:line="240" w:lineRule="auto"/>
        <w:jc w:val="both"/>
        <w:rPr>
          <w:rFonts w:ascii="Times New Roman" w:eastAsia="Times New Roman" w:hAnsi="Times New Roman" w:cs="Times New Roman"/>
          <w:color w:val="000000"/>
          <w:lang w:eastAsia="en-IN"/>
        </w:rPr>
      </w:pPr>
      <w:r w:rsidRPr="00556A8D">
        <w:rPr>
          <w:rFonts w:ascii="Times New Roman" w:eastAsia="Times New Roman" w:hAnsi="Times New Roman" w:cs="Times New Roman"/>
          <w:color w:val="000000"/>
          <w:lang w:eastAsia="en-IN"/>
        </w:rPr>
        <w:t>This type of hypervisor is most common in an enterprise data center or other server-based environments.</w:t>
      </w:r>
    </w:p>
    <w:p w:rsidR="00556A8D" w:rsidRPr="00556A8D" w:rsidRDefault="00556A8D" w:rsidP="00556A8D">
      <w:pPr>
        <w:shd w:val="clear" w:color="auto" w:fill="FFFFFF"/>
        <w:spacing w:after="300" w:line="240" w:lineRule="auto"/>
        <w:jc w:val="both"/>
        <w:rPr>
          <w:rFonts w:ascii="Times New Roman" w:eastAsia="Times New Roman" w:hAnsi="Times New Roman" w:cs="Times New Roman"/>
          <w:color w:val="000000"/>
          <w:lang w:eastAsia="en-IN"/>
        </w:rPr>
      </w:pPr>
      <w:r w:rsidRPr="00556A8D">
        <w:rPr>
          <w:rFonts w:ascii="Times New Roman" w:eastAsia="Times New Roman" w:hAnsi="Times New Roman" w:cs="Times New Roman"/>
          <w:color w:val="000000"/>
          <w:lang w:eastAsia="en-IN"/>
        </w:rPr>
        <w:lastRenderedPageBreak/>
        <w:t>KVM, Microsoft Hyper-V, and VMware vSphere are examples of a type 1 hypervisor. </w:t>
      </w:r>
    </w:p>
    <w:p w:rsidR="00556A8D" w:rsidRPr="00556A8D" w:rsidRDefault="00556A8D" w:rsidP="00556A8D">
      <w:pPr>
        <w:shd w:val="clear" w:color="auto" w:fill="FFFFFF"/>
        <w:spacing w:after="300" w:line="240" w:lineRule="auto"/>
        <w:rPr>
          <w:rFonts w:ascii="Times New Roman" w:eastAsia="Times New Roman" w:hAnsi="Times New Roman" w:cs="Times New Roman"/>
          <w:color w:val="000000"/>
          <w:lang w:eastAsia="en-IN"/>
        </w:rPr>
      </w:pPr>
      <w:r w:rsidRPr="00556A8D">
        <w:rPr>
          <w:rFonts w:ascii="Times New Roman" w:eastAsia="Times New Roman" w:hAnsi="Times New Roman" w:cs="Times New Roman"/>
          <w:b/>
          <w:bCs/>
          <w:color w:val="000000"/>
          <w:lang w:eastAsia="en-IN"/>
        </w:rPr>
        <w:t>Type-2 or Hosted Hypervisors</w:t>
      </w:r>
    </w:p>
    <w:p w:rsidR="00556A8D" w:rsidRPr="00556A8D" w:rsidRDefault="00556A8D" w:rsidP="00556A8D">
      <w:pPr>
        <w:shd w:val="clear" w:color="auto" w:fill="FFFFFF"/>
        <w:spacing w:after="300" w:line="240" w:lineRule="auto"/>
        <w:jc w:val="both"/>
        <w:rPr>
          <w:rFonts w:ascii="Times New Roman" w:eastAsia="Times New Roman" w:hAnsi="Times New Roman" w:cs="Times New Roman"/>
          <w:color w:val="000000"/>
          <w:lang w:eastAsia="en-IN"/>
        </w:rPr>
      </w:pPr>
      <w:r w:rsidRPr="00556A8D">
        <w:rPr>
          <w:rFonts w:ascii="Times New Roman" w:eastAsia="Times New Roman" w:hAnsi="Times New Roman" w:cs="Times New Roman"/>
          <w:color w:val="000000"/>
          <w:lang w:eastAsia="en-IN"/>
        </w:rPr>
        <w:t>These hypervisors run on a conventional operating system (OS) just as other computer programs do. A guest operating system</w:t>
      </w:r>
      <w:r>
        <w:rPr>
          <w:rFonts w:ascii="Times New Roman" w:eastAsia="Times New Roman" w:hAnsi="Times New Roman" w:cs="Times New Roman"/>
          <w:color w:val="000000"/>
          <w:lang w:eastAsia="en-IN"/>
        </w:rPr>
        <w:t xml:space="preserve"> runs as a process on the host. </w:t>
      </w:r>
      <w:r w:rsidRPr="00556A8D">
        <w:rPr>
          <w:rFonts w:ascii="Times New Roman" w:eastAsia="Times New Roman" w:hAnsi="Times New Roman" w:cs="Times New Roman"/>
          <w:color w:val="000000"/>
          <w:lang w:eastAsia="en-IN"/>
        </w:rPr>
        <w:t>Type-2 hypervisors abstract guest operating systems from the host operating system.</w:t>
      </w:r>
    </w:p>
    <w:p w:rsidR="00556A8D" w:rsidRPr="00556A8D" w:rsidRDefault="00556A8D" w:rsidP="00556A8D">
      <w:pPr>
        <w:shd w:val="clear" w:color="auto" w:fill="FFFFFF"/>
        <w:spacing w:after="300" w:line="240" w:lineRule="auto"/>
        <w:jc w:val="both"/>
        <w:rPr>
          <w:rFonts w:ascii="Times New Roman" w:eastAsia="Times New Roman" w:hAnsi="Times New Roman" w:cs="Times New Roman"/>
          <w:color w:val="000000"/>
          <w:lang w:eastAsia="en-IN"/>
        </w:rPr>
      </w:pPr>
      <w:r w:rsidRPr="00556A8D">
        <w:rPr>
          <w:rFonts w:ascii="Times New Roman" w:eastAsia="Times New Roman" w:hAnsi="Times New Roman" w:cs="Times New Roman"/>
          <w:color w:val="000000"/>
          <w:lang w:eastAsia="en-IN"/>
        </w:rPr>
        <w:t>A type 2 hypervisor is better for individual users who want to run multiple operating systems on a personal computer. </w:t>
      </w:r>
    </w:p>
    <w:p w:rsidR="00556A8D" w:rsidRDefault="00556A8D" w:rsidP="00556A8D">
      <w:pPr>
        <w:shd w:val="clear" w:color="auto" w:fill="FFFFFF"/>
        <w:spacing w:after="300" w:line="240" w:lineRule="auto"/>
        <w:jc w:val="both"/>
        <w:rPr>
          <w:rFonts w:ascii="Times New Roman" w:eastAsia="Times New Roman" w:hAnsi="Times New Roman" w:cs="Times New Roman"/>
          <w:color w:val="000000"/>
          <w:lang w:eastAsia="en-IN"/>
        </w:rPr>
      </w:pPr>
      <w:r w:rsidRPr="00556A8D">
        <w:rPr>
          <w:rFonts w:ascii="Times New Roman" w:eastAsia="Times New Roman" w:hAnsi="Times New Roman" w:cs="Times New Roman"/>
          <w:color w:val="000000"/>
          <w:lang w:eastAsia="en-IN"/>
        </w:rPr>
        <w:t>VMware Workstation and Oracle Virtual</w:t>
      </w:r>
      <w:r>
        <w:rPr>
          <w:rFonts w:ascii="Times New Roman" w:eastAsia="Times New Roman" w:hAnsi="Times New Roman" w:cs="Times New Roman"/>
          <w:color w:val="000000"/>
          <w:lang w:eastAsia="en-IN"/>
        </w:rPr>
        <w:t xml:space="preserve"> </w:t>
      </w:r>
      <w:r w:rsidRPr="00556A8D">
        <w:rPr>
          <w:rFonts w:ascii="Times New Roman" w:eastAsia="Times New Roman" w:hAnsi="Times New Roman" w:cs="Times New Roman"/>
          <w:color w:val="000000"/>
          <w:lang w:eastAsia="en-IN"/>
        </w:rPr>
        <w:t>Box are examples of a type 2 hypervisor. </w:t>
      </w:r>
    </w:p>
    <w:p w:rsidR="00556A8D" w:rsidRDefault="00556A8D" w:rsidP="00556A8D">
      <w:pPr>
        <w:shd w:val="clear" w:color="auto" w:fill="FFFFFF"/>
        <w:spacing w:after="300" w:line="240" w:lineRule="auto"/>
        <w:jc w:val="both"/>
        <w:rPr>
          <w:rFonts w:ascii="Times New Roman" w:eastAsia="Times New Roman" w:hAnsi="Times New Roman" w:cs="Times New Roman"/>
          <w:b/>
          <w:color w:val="000000"/>
          <w:sz w:val="24"/>
          <w:szCs w:val="24"/>
          <w:u w:val="single"/>
          <w:lang w:eastAsia="en-IN"/>
        </w:rPr>
      </w:pPr>
      <w:r w:rsidRPr="00556A8D">
        <w:rPr>
          <w:rFonts w:ascii="Times New Roman" w:eastAsia="Times New Roman" w:hAnsi="Times New Roman" w:cs="Times New Roman"/>
          <w:b/>
          <w:color w:val="000000"/>
          <w:sz w:val="24"/>
          <w:szCs w:val="24"/>
          <w:u w:val="single"/>
          <w:lang w:eastAsia="en-IN"/>
        </w:rPr>
        <w:t>Limitations of Virtual Machines:</w:t>
      </w:r>
    </w:p>
    <w:p w:rsidR="00556A8D" w:rsidRDefault="00E075E0" w:rsidP="00E075E0">
      <w:pPr>
        <w:pStyle w:val="ListParagraph"/>
        <w:numPr>
          <w:ilvl w:val="0"/>
          <w:numId w:val="3"/>
        </w:numPr>
        <w:shd w:val="clear" w:color="auto" w:fill="FFFFFF"/>
        <w:spacing w:after="300" w:line="240" w:lineRule="auto"/>
        <w:jc w:val="both"/>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P</w:t>
      </w:r>
      <w:r w:rsidR="00B07CCD">
        <w:rPr>
          <w:rFonts w:ascii="Times New Roman" w:eastAsia="Times New Roman" w:hAnsi="Times New Roman" w:cs="Times New Roman"/>
          <w:color w:val="000000"/>
          <w:lang w:eastAsia="en-IN"/>
        </w:rPr>
        <w:t>rovisioning a virtual machine is time consuming</w:t>
      </w:r>
      <w:r w:rsidR="00210320">
        <w:rPr>
          <w:rFonts w:ascii="Times New Roman" w:eastAsia="Times New Roman" w:hAnsi="Times New Roman" w:cs="Times New Roman"/>
          <w:color w:val="000000"/>
          <w:lang w:eastAsia="en-IN"/>
        </w:rPr>
        <w:t>.</w:t>
      </w:r>
    </w:p>
    <w:p w:rsidR="00210320" w:rsidRDefault="00210320" w:rsidP="00E075E0">
      <w:pPr>
        <w:pStyle w:val="ListParagraph"/>
        <w:numPr>
          <w:ilvl w:val="0"/>
          <w:numId w:val="3"/>
        </w:numPr>
        <w:shd w:val="clear" w:color="auto" w:fill="FFFFFF"/>
        <w:spacing w:after="300" w:line="240" w:lineRule="auto"/>
        <w:jc w:val="both"/>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lastRenderedPageBreak/>
        <w:t>Resource (CPU, memory) allocation is not dynamic</w:t>
      </w:r>
      <w:r w:rsidR="00E31AC8">
        <w:rPr>
          <w:rFonts w:ascii="Times New Roman" w:eastAsia="Times New Roman" w:hAnsi="Times New Roman" w:cs="Times New Roman"/>
          <w:color w:val="000000"/>
          <w:lang w:eastAsia="en-IN"/>
        </w:rPr>
        <w:t xml:space="preserve"> (scaling in &amp; scaling out).</w:t>
      </w:r>
    </w:p>
    <w:p w:rsidR="00E31AC8" w:rsidRDefault="00E31AC8" w:rsidP="00E075E0">
      <w:pPr>
        <w:pStyle w:val="ListParagraph"/>
        <w:numPr>
          <w:ilvl w:val="0"/>
          <w:numId w:val="3"/>
        </w:numPr>
        <w:shd w:val="clear" w:color="auto" w:fill="FFFFFF"/>
        <w:spacing w:after="300" w:line="240" w:lineRule="auto"/>
        <w:jc w:val="both"/>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Resources assigned to VMs are utilized by OS (like kernel services, other services) rest will be used by the actual Application.</w:t>
      </w:r>
    </w:p>
    <w:p w:rsidR="002C4B44" w:rsidRPr="009635DC" w:rsidRDefault="00E31AC8" w:rsidP="009635DC">
      <w:pPr>
        <w:pStyle w:val="ListParagraph"/>
        <w:numPr>
          <w:ilvl w:val="0"/>
          <w:numId w:val="3"/>
        </w:numPr>
        <w:shd w:val="clear" w:color="auto" w:fill="FFFFFF"/>
        <w:spacing w:after="300" w:line="240" w:lineRule="auto"/>
        <w:jc w:val="both"/>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Number of VMs that can be spined is more compared to physical servers, but less compared with containers.</w:t>
      </w:r>
    </w:p>
    <w:p w:rsidR="002C4B44" w:rsidRPr="002C4B44" w:rsidRDefault="002C4B44" w:rsidP="002C4B44">
      <w:pPr>
        <w:shd w:val="clear" w:color="auto" w:fill="FFFFFF"/>
        <w:spacing w:before="100" w:beforeAutospacing="1" w:after="100" w:afterAutospacing="1" w:line="288" w:lineRule="atLeast"/>
        <w:textAlignment w:val="baseline"/>
        <w:outlineLvl w:val="2"/>
        <w:rPr>
          <w:rFonts w:ascii="Times New Roman" w:eastAsia="Times New Roman" w:hAnsi="Times New Roman" w:cs="Times New Roman"/>
          <w:b/>
          <w:spacing w:val="-8"/>
          <w:lang w:eastAsia="en-IN"/>
        </w:rPr>
      </w:pPr>
      <w:r w:rsidRPr="002C4B44">
        <w:rPr>
          <w:rFonts w:ascii="Times New Roman" w:eastAsia="Times New Roman" w:hAnsi="Times New Roman" w:cs="Times New Roman"/>
          <w:b/>
          <w:spacing w:val="-8"/>
          <w:lang w:eastAsia="en-IN"/>
        </w:rPr>
        <w:t>CONTAINERS</w:t>
      </w:r>
      <w:r>
        <w:rPr>
          <w:rFonts w:ascii="Times New Roman" w:eastAsia="Times New Roman" w:hAnsi="Times New Roman" w:cs="Times New Roman"/>
          <w:b/>
          <w:spacing w:val="-8"/>
          <w:lang w:eastAsia="en-IN"/>
        </w:rPr>
        <w:t>:</w:t>
      </w:r>
    </w:p>
    <w:p w:rsidR="00556A8D" w:rsidRDefault="002C4B44" w:rsidP="002C4B44">
      <w:pPr>
        <w:shd w:val="clear" w:color="auto" w:fill="FFFFFF"/>
        <w:spacing w:after="0" w:line="240" w:lineRule="auto"/>
        <w:textAlignment w:val="baseline"/>
        <w:rPr>
          <w:rFonts w:ascii="Times New Roman" w:eastAsia="Times New Roman" w:hAnsi="Times New Roman" w:cs="Times New Roman"/>
          <w:color w:val="0B214A"/>
          <w:lang w:eastAsia="en-IN"/>
        </w:rPr>
      </w:pPr>
      <w:r w:rsidRPr="002C4B44">
        <w:rPr>
          <w:rFonts w:ascii="Times New Roman" w:eastAsia="Times New Roman" w:hAnsi="Times New Roman" w:cs="Times New Roman"/>
          <w:color w:val="0B214A"/>
          <w:lang w:eastAsia="en-IN"/>
        </w:rPr>
        <w:t>Containers are an abstraction at the app layer that packages code and dependencies together. Multiple containers can run on the same machine and share the OS kernel with other containers, each running as isolated processes in user space. Containers take up less space than VMs (container images are typically tens of MBs in size), can handle more applications and require fewer VMs and Operating systems.</w:t>
      </w:r>
    </w:p>
    <w:p w:rsidR="001C46D5" w:rsidRDefault="001C46D5" w:rsidP="001C46D5">
      <w:pPr>
        <w:pStyle w:val="ListParagraph"/>
        <w:numPr>
          <w:ilvl w:val="0"/>
          <w:numId w:val="4"/>
        </w:numPr>
        <w:shd w:val="clear" w:color="auto" w:fill="FFFFFF"/>
        <w:spacing w:after="0" w:line="240" w:lineRule="auto"/>
        <w:textAlignment w:val="baseline"/>
        <w:rPr>
          <w:rFonts w:ascii="Times New Roman" w:eastAsia="Times New Roman" w:hAnsi="Times New Roman" w:cs="Times New Roman"/>
          <w:color w:val="0B214A"/>
          <w:lang w:eastAsia="en-IN"/>
        </w:rPr>
      </w:pPr>
      <w:r>
        <w:rPr>
          <w:rFonts w:ascii="Times New Roman" w:eastAsia="Times New Roman" w:hAnsi="Times New Roman" w:cs="Times New Roman"/>
          <w:color w:val="0B214A"/>
          <w:lang w:eastAsia="en-IN"/>
        </w:rPr>
        <w:t xml:space="preserve">Containers will have only libraries &amp; binaries which are need to run OS </w:t>
      </w:r>
      <w:r>
        <w:rPr>
          <w:rFonts w:ascii="Times New Roman" w:eastAsia="Times New Roman" w:hAnsi="Times New Roman" w:cs="Times New Roman"/>
          <w:color w:val="0B214A"/>
          <w:lang w:eastAsia="en-IN"/>
        </w:rPr>
        <w:lastRenderedPageBreak/>
        <w:t>and application to be running, without any kernel packages.</w:t>
      </w:r>
    </w:p>
    <w:p w:rsidR="001C46D5" w:rsidRDefault="001C46D5" w:rsidP="001C46D5">
      <w:pPr>
        <w:pStyle w:val="ListParagraph"/>
        <w:numPr>
          <w:ilvl w:val="0"/>
          <w:numId w:val="4"/>
        </w:numPr>
        <w:shd w:val="clear" w:color="auto" w:fill="FFFFFF"/>
        <w:spacing w:after="0" w:line="240" w:lineRule="auto"/>
        <w:textAlignment w:val="baseline"/>
        <w:rPr>
          <w:rFonts w:ascii="Times New Roman" w:eastAsia="Times New Roman" w:hAnsi="Times New Roman" w:cs="Times New Roman"/>
          <w:color w:val="0B214A"/>
          <w:lang w:eastAsia="en-IN"/>
        </w:rPr>
      </w:pPr>
      <w:r>
        <w:rPr>
          <w:rFonts w:ascii="Times New Roman" w:eastAsia="Times New Roman" w:hAnsi="Times New Roman" w:cs="Times New Roman"/>
          <w:color w:val="0B214A"/>
          <w:lang w:eastAsia="en-IN"/>
        </w:rPr>
        <w:t>Containers visualize the OS instead of Hardware and more portable &amp; efficient.</w:t>
      </w:r>
    </w:p>
    <w:p w:rsidR="00D34FC0" w:rsidRDefault="00D34FC0" w:rsidP="00D34FC0">
      <w:pPr>
        <w:pStyle w:val="ListParagraph"/>
        <w:numPr>
          <w:ilvl w:val="0"/>
          <w:numId w:val="4"/>
        </w:numPr>
        <w:shd w:val="clear" w:color="auto" w:fill="FFFFFF"/>
        <w:spacing w:after="0" w:line="240" w:lineRule="auto"/>
        <w:textAlignment w:val="baseline"/>
        <w:rPr>
          <w:rFonts w:ascii="Times New Roman" w:eastAsia="Times New Roman" w:hAnsi="Times New Roman" w:cs="Times New Roman"/>
          <w:color w:val="0B214A"/>
          <w:lang w:eastAsia="en-IN"/>
        </w:rPr>
      </w:pPr>
      <w:r>
        <w:rPr>
          <w:rFonts w:ascii="Times New Roman" w:eastAsia="Times New Roman" w:hAnsi="Times New Roman" w:cs="Times New Roman"/>
          <w:color w:val="0B214A"/>
          <w:lang w:eastAsia="en-IN"/>
        </w:rPr>
        <w:t>Docker has worked to make these capabilities approachable &amp; easy to use.</w:t>
      </w:r>
    </w:p>
    <w:p w:rsidR="00D34FC0" w:rsidRDefault="00D34FC0" w:rsidP="00D34FC0">
      <w:pPr>
        <w:pStyle w:val="ListParagraph"/>
        <w:shd w:val="clear" w:color="auto" w:fill="FFFFFF"/>
        <w:spacing w:after="0" w:line="240" w:lineRule="auto"/>
        <w:textAlignment w:val="baseline"/>
        <w:rPr>
          <w:rFonts w:ascii="Times New Roman" w:eastAsia="Times New Roman" w:hAnsi="Times New Roman" w:cs="Times New Roman"/>
          <w:color w:val="0B214A"/>
          <w:lang w:eastAsia="en-IN"/>
        </w:rPr>
      </w:pPr>
    </w:p>
    <w:p w:rsidR="00D34FC0" w:rsidRPr="00D34FC0" w:rsidRDefault="00D34FC0" w:rsidP="00D34FC0">
      <w:pPr>
        <w:shd w:val="clear" w:color="auto" w:fill="FFFFFF"/>
        <w:spacing w:after="0" w:line="240" w:lineRule="auto"/>
        <w:textAlignment w:val="baseline"/>
        <w:rPr>
          <w:rFonts w:ascii="Times New Roman" w:eastAsia="Times New Roman" w:hAnsi="Times New Roman" w:cs="Times New Roman"/>
          <w:b/>
          <w:spacing w:val="-8"/>
          <w:lang w:eastAsia="en-IN"/>
        </w:rPr>
      </w:pPr>
      <w:r w:rsidRPr="00D34FC0">
        <w:rPr>
          <w:rFonts w:ascii="Times New Roman" w:eastAsia="Times New Roman" w:hAnsi="Times New Roman" w:cs="Times New Roman"/>
          <w:b/>
          <w:spacing w:val="-8"/>
          <w:lang w:eastAsia="en-IN"/>
        </w:rPr>
        <w:t>VIRTUAL MACHINES:</w:t>
      </w:r>
    </w:p>
    <w:p w:rsidR="00D34FC0" w:rsidRPr="00D34FC0" w:rsidRDefault="00D34FC0" w:rsidP="00D34FC0">
      <w:pPr>
        <w:shd w:val="clear" w:color="auto" w:fill="FFFFFF"/>
        <w:spacing w:after="0" w:line="240" w:lineRule="auto"/>
        <w:textAlignment w:val="baseline"/>
        <w:rPr>
          <w:rFonts w:ascii="Times New Roman" w:eastAsia="Times New Roman" w:hAnsi="Times New Roman" w:cs="Times New Roman"/>
          <w:color w:val="0B214A"/>
          <w:lang w:eastAsia="en-IN"/>
        </w:rPr>
      </w:pPr>
    </w:p>
    <w:p w:rsidR="00D34FC0" w:rsidRDefault="00D34FC0" w:rsidP="00D34FC0">
      <w:pPr>
        <w:shd w:val="clear" w:color="auto" w:fill="FFFFFF"/>
        <w:spacing w:after="0" w:line="240" w:lineRule="auto"/>
        <w:textAlignment w:val="baseline"/>
        <w:rPr>
          <w:rFonts w:ascii="Times New Roman" w:eastAsia="Times New Roman" w:hAnsi="Times New Roman" w:cs="Times New Roman"/>
          <w:color w:val="0B214A"/>
          <w:lang w:eastAsia="en-IN"/>
        </w:rPr>
      </w:pPr>
      <w:r w:rsidRPr="00D34FC0">
        <w:rPr>
          <w:rFonts w:ascii="Times New Roman" w:eastAsia="Times New Roman" w:hAnsi="Times New Roman" w:cs="Times New Roman"/>
          <w:color w:val="0B214A"/>
          <w:lang w:eastAsia="en-IN"/>
        </w:rPr>
        <w:t>Virtual machines (VMs) are an abstraction of physical hardware turning one server into many servers. The hypervisor allows multiple VMs to run on a single machine. Each VM includes a full copy of an operating system, the application, necessary binaries and libraries – taking up tens of GBs. VMs can also be slow to boot.</w:t>
      </w:r>
    </w:p>
    <w:p w:rsidR="00D34FC0" w:rsidRPr="00313AFB" w:rsidRDefault="00D34FC0" w:rsidP="00D34FC0">
      <w:pPr>
        <w:shd w:val="clear" w:color="auto" w:fill="FFFFFF"/>
        <w:spacing w:after="0" w:line="240" w:lineRule="auto"/>
        <w:textAlignment w:val="baseline"/>
        <w:rPr>
          <w:rFonts w:ascii="Times New Roman" w:eastAsia="Times New Roman" w:hAnsi="Times New Roman" w:cs="Times New Roman"/>
          <w:b/>
          <w:color w:val="0B214A"/>
          <w:u w:val="single"/>
          <w:lang w:eastAsia="en-IN"/>
        </w:rPr>
      </w:pPr>
    </w:p>
    <w:p w:rsidR="00313AFB" w:rsidRDefault="00313AFB" w:rsidP="00D34FC0">
      <w:pPr>
        <w:shd w:val="clear" w:color="auto" w:fill="FFFFFF"/>
        <w:spacing w:after="0" w:line="240" w:lineRule="auto"/>
        <w:textAlignment w:val="baseline"/>
        <w:rPr>
          <w:rFonts w:ascii="Times New Roman" w:eastAsia="Times New Roman" w:hAnsi="Times New Roman" w:cs="Times New Roman"/>
          <w:color w:val="0B214A"/>
          <w:lang w:eastAsia="en-IN"/>
        </w:rPr>
      </w:pPr>
    </w:p>
    <w:p w:rsidR="00313AFB" w:rsidRDefault="00313AFB" w:rsidP="00D34FC0">
      <w:pPr>
        <w:shd w:val="clear" w:color="auto" w:fill="FFFFFF"/>
        <w:spacing w:after="0" w:line="240" w:lineRule="auto"/>
        <w:textAlignment w:val="baseline"/>
        <w:rPr>
          <w:rFonts w:ascii="Times New Roman" w:eastAsia="Times New Roman" w:hAnsi="Times New Roman" w:cs="Times New Roman"/>
          <w:color w:val="0B214A"/>
          <w:lang w:eastAsia="en-IN"/>
        </w:rPr>
      </w:pPr>
    </w:p>
    <w:p w:rsidR="00313AFB" w:rsidRDefault="00313AFB" w:rsidP="00D34FC0">
      <w:pPr>
        <w:shd w:val="clear" w:color="auto" w:fill="FFFFFF"/>
        <w:spacing w:after="0" w:line="240" w:lineRule="auto"/>
        <w:textAlignment w:val="baseline"/>
        <w:rPr>
          <w:rFonts w:ascii="Times New Roman" w:eastAsia="Times New Roman" w:hAnsi="Times New Roman" w:cs="Times New Roman"/>
          <w:color w:val="0B214A"/>
          <w:lang w:eastAsia="en-IN"/>
        </w:rPr>
      </w:pPr>
      <w:r>
        <w:rPr>
          <w:rFonts w:ascii="Times New Roman" w:eastAsia="Times New Roman" w:hAnsi="Times New Roman" w:cs="Times New Roman"/>
          <w:noProof/>
          <w:color w:val="0B214A"/>
          <w:lang w:eastAsia="en-IN"/>
        </w:rPr>
        <w:lastRenderedPageBreak/>
        <w:drawing>
          <wp:inline distT="0" distB="0" distL="0" distR="0">
            <wp:extent cx="5772150" cy="2724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2.png"/>
                    <pic:cNvPicPr/>
                  </pic:nvPicPr>
                  <pic:blipFill>
                    <a:blip r:embed="rId6">
                      <a:extLst>
                        <a:ext uri="{28A0092B-C50C-407E-A947-70E740481C1C}">
                          <a14:useLocalDpi xmlns:a14="http://schemas.microsoft.com/office/drawing/2010/main" val="0"/>
                        </a:ext>
                      </a:extLst>
                    </a:blip>
                    <a:stretch>
                      <a:fillRect/>
                    </a:stretch>
                  </pic:blipFill>
                  <pic:spPr>
                    <a:xfrm>
                      <a:off x="0" y="0"/>
                      <a:ext cx="5772964" cy="2724534"/>
                    </a:xfrm>
                    <a:prstGeom prst="rect">
                      <a:avLst/>
                    </a:prstGeom>
                  </pic:spPr>
                </pic:pic>
              </a:graphicData>
            </a:graphic>
          </wp:inline>
        </w:drawing>
      </w:r>
    </w:p>
    <w:p w:rsidR="00313AFB" w:rsidRDefault="00313AFB" w:rsidP="00D34FC0">
      <w:pPr>
        <w:shd w:val="clear" w:color="auto" w:fill="FFFFFF"/>
        <w:spacing w:after="0" w:line="240" w:lineRule="auto"/>
        <w:textAlignment w:val="baseline"/>
        <w:rPr>
          <w:rFonts w:ascii="Times New Roman" w:eastAsia="Times New Roman" w:hAnsi="Times New Roman" w:cs="Times New Roman"/>
          <w:color w:val="0B214A"/>
          <w:lang w:eastAsia="en-IN"/>
        </w:rPr>
      </w:pPr>
      <w:r>
        <w:rPr>
          <w:rFonts w:ascii="Times New Roman" w:eastAsia="Times New Roman" w:hAnsi="Times New Roman" w:cs="Times New Roman"/>
          <w:color w:val="0B214A"/>
          <w:lang w:eastAsia="en-IN"/>
        </w:rPr>
        <w:t xml:space="preserve">          Virtual machine                                                                        Container</w:t>
      </w:r>
    </w:p>
    <w:p w:rsidR="00313AFB" w:rsidRDefault="00313AFB" w:rsidP="00D34FC0">
      <w:pPr>
        <w:shd w:val="clear" w:color="auto" w:fill="FFFFFF"/>
        <w:spacing w:after="0" w:line="240" w:lineRule="auto"/>
        <w:textAlignment w:val="baseline"/>
        <w:rPr>
          <w:rFonts w:ascii="Times New Roman" w:eastAsia="Times New Roman" w:hAnsi="Times New Roman" w:cs="Times New Roman"/>
          <w:color w:val="0B214A"/>
          <w:lang w:eastAsia="en-IN"/>
        </w:rPr>
      </w:pPr>
    </w:p>
    <w:p w:rsidR="00756F1E" w:rsidRDefault="00756F1E" w:rsidP="00D34FC0">
      <w:pPr>
        <w:shd w:val="clear" w:color="auto" w:fill="FFFFFF"/>
        <w:spacing w:after="0" w:line="240" w:lineRule="auto"/>
        <w:textAlignment w:val="baseline"/>
        <w:rPr>
          <w:rFonts w:ascii="Times New Roman" w:eastAsia="Times New Roman" w:hAnsi="Times New Roman" w:cs="Times New Roman"/>
          <w:color w:val="0B214A"/>
          <w:lang w:eastAsia="en-IN"/>
        </w:rPr>
      </w:pPr>
    </w:p>
    <w:p w:rsidR="00C5314C" w:rsidRDefault="00756F1E" w:rsidP="00D34FC0">
      <w:pPr>
        <w:shd w:val="clear" w:color="auto" w:fill="FFFFFF"/>
        <w:spacing w:after="0" w:line="240" w:lineRule="auto"/>
        <w:textAlignment w:val="baseline"/>
        <w:rPr>
          <w:rFonts w:ascii="Times New Roman" w:eastAsia="Times New Roman" w:hAnsi="Times New Roman" w:cs="Times New Roman"/>
          <w:color w:val="0B214A"/>
          <w:u w:val="single"/>
          <w:lang w:eastAsia="en-IN"/>
        </w:rPr>
      </w:pPr>
      <w:r w:rsidRPr="00756F1E">
        <w:rPr>
          <w:rFonts w:ascii="Times New Roman" w:eastAsia="Times New Roman" w:hAnsi="Times New Roman" w:cs="Times New Roman"/>
          <w:color w:val="0B214A"/>
          <w:u w:val="single"/>
          <w:lang w:eastAsia="en-IN"/>
        </w:rPr>
        <w:t>Container Tools (Open Source &amp; Enterprise):</w:t>
      </w:r>
    </w:p>
    <w:p w:rsidR="00C5314C" w:rsidRDefault="00C5314C" w:rsidP="00D34FC0">
      <w:pPr>
        <w:shd w:val="clear" w:color="auto" w:fill="FFFFFF"/>
        <w:spacing w:after="0" w:line="240" w:lineRule="auto"/>
        <w:textAlignment w:val="baseline"/>
        <w:rPr>
          <w:rFonts w:ascii="Times New Roman" w:eastAsia="Times New Roman" w:hAnsi="Times New Roman" w:cs="Times New Roman"/>
          <w:color w:val="0B214A"/>
          <w:u w:val="single"/>
          <w:lang w:eastAsia="en-IN"/>
        </w:rPr>
      </w:pPr>
    </w:p>
    <w:p w:rsidR="00C5314C" w:rsidRDefault="00C5314C" w:rsidP="00D34FC0">
      <w:pPr>
        <w:shd w:val="clear" w:color="auto" w:fill="FFFFFF"/>
        <w:spacing w:after="0" w:line="240" w:lineRule="auto"/>
        <w:textAlignment w:val="baseline"/>
        <w:rPr>
          <w:rFonts w:ascii="Times New Roman" w:eastAsia="Times New Roman" w:hAnsi="Times New Roman" w:cs="Times New Roman"/>
          <w:color w:val="0B214A"/>
          <w:u w:val="single"/>
          <w:lang w:eastAsia="en-IN"/>
        </w:rPr>
      </w:pPr>
    </w:p>
    <w:p w:rsidR="00C5314C" w:rsidRDefault="00C5314C" w:rsidP="00C5314C">
      <w:pPr>
        <w:pStyle w:val="ListParagraph"/>
        <w:numPr>
          <w:ilvl w:val="0"/>
          <w:numId w:val="5"/>
        </w:numPr>
        <w:shd w:val="clear" w:color="auto" w:fill="FFFFFF"/>
        <w:spacing w:after="0" w:line="240" w:lineRule="auto"/>
        <w:textAlignment w:val="baseline"/>
        <w:rPr>
          <w:rFonts w:ascii="Times New Roman" w:eastAsia="Times New Roman" w:hAnsi="Times New Roman" w:cs="Times New Roman"/>
          <w:color w:val="0B214A"/>
          <w:lang w:eastAsia="en-IN"/>
        </w:rPr>
      </w:pPr>
      <w:r>
        <w:rPr>
          <w:rFonts w:ascii="Times New Roman" w:eastAsia="Times New Roman" w:hAnsi="Times New Roman" w:cs="Times New Roman"/>
          <w:color w:val="0B214A"/>
          <w:lang w:eastAsia="en-IN"/>
        </w:rPr>
        <w:t>LXD/LXC (only for linux)</w:t>
      </w:r>
    </w:p>
    <w:p w:rsidR="00C5314C" w:rsidRDefault="00C5314C" w:rsidP="00C5314C">
      <w:pPr>
        <w:pStyle w:val="ListParagraph"/>
        <w:numPr>
          <w:ilvl w:val="0"/>
          <w:numId w:val="5"/>
        </w:numPr>
        <w:shd w:val="clear" w:color="auto" w:fill="FFFFFF"/>
        <w:spacing w:after="0" w:line="240" w:lineRule="auto"/>
        <w:textAlignment w:val="baseline"/>
        <w:rPr>
          <w:rFonts w:ascii="Times New Roman" w:eastAsia="Times New Roman" w:hAnsi="Times New Roman" w:cs="Times New Roman"/>
          <w:color w:val="0B214A"/>
          <w:lang w:eastAsia="en-IN"/>
        </w:rPr>
      </w:pPr>
      <w:r>
        <w:rPr>
          <w:rFonts w:ascii="Times New Roman" w:eastAsia="Times New Roman" w:hAnsi="Times New Roman" w:cs="Times New Roman"/>
          <w:color w:val="0B214A"/>
          <w:lang w:eastAsia="en-IN"/>
        </w:rPr>
        <w:t>CRIO</w:t>
      </w:r>
    </w:p>
    <w:p w:rsidR="00C5314C" w:rsidRDefault="00C5314C" w:rsidP="00C5314C">
      <w:pPr>
        <w:pStyle w:val="ListParagraph"/>
        <w:numPr>
          <w:ilvl w:val="0"/>
          <w:numId w:val="5"/>
        </w:numPr>
        <w:shd w:val="clear" w:color="auto" w:fill="FFFFFF"/>
        <w:spacing w:after="0" w:line="240" w:lineRule="auto"/>
        <w:textAlignment w:val="baseline"/>
        <w:rPr>
          <w:rFonts w:ascii="Times New Roman" w:eastAsia="Times New Roman" w:hAnsi="Times New Roman" w:cs="Times New Roman"/>
          <w:color w:val="0B214A"/>
          <w:lang w:eastAsia="en-IN"/>
        </w:rPr>
      </w:pPr>
      <w:r>
        <w:rPr>
          <w:rFonts w:ascii="Times New Roman" w:eastAsia="Times New Roman" w:hAnsi="Times New Roman" w:cs="Times New Roman"/>
          <w:color w:val="0B214A"/>
          <w:lang w:eastAsia="en-IN"/>
        </w:rPr>
        <w:t>RKT</w:t>
      </w:r>
    </w:p>
    <w:p w:rsidR="00C5314C" w:rsidRDefault="00C5314C" w:rsidP="00C5314C">
      <w:pPr>
        <w:pStyle w:val="ListParagraph"/>
        <w:numPr>
          <w:ilvl w:val="0"/>
          <w:numId w:val="5"/>
        </w:numPr>
        <w:shd w:val="clear" w:color="auto" w:fill="FFFFFF"/>
        <w:spacing w:after="0" w:line="240" w:lineRule="auto"/>
        <w:textAlignment w:val="baseline"/>
        <w:rPr>
          <w:rFonts w:ascii="Times New Roman" w:eastAsia="Times New Roman" w:hAnsi="Times New Roman" w:cs="Times New Roman"/>
          <w:color w:val="0B214A"/>
          <w:lang w:eastAsia="en-IN"/>
        </w:rPr>
      </w:pPr>
      <w:r>
        <w:rPr>
          <w:rFonts w:ascii="Times New Roman" w:eastAsia="Times New Roman" w:hAnsi="Times New Roman" w:cs="Times New Roman"/>
          <w:color w:val="0B214A"/>
          <w:lang w:eastAsia="en-IN"/>
        </w:rPr>
        <w:t>Containerd</w:t>
      </w:r>
    </w:p>
    <w:p w:rsidR="00C5314C" w:rsidRDefault="00C5314C" w:rsidP="00C5314C">
      <w:pPr>
        <w:pStyle w:val="ListParagraph"/>
        <w:numPr>
          <w:ilvl w:val="0"/>
          <w:numId w:val="5"/>
        </w:numPr>
        <w:shd w:val="clear" w:color="auto" w:fill="FFFFFF"/>
        <w:spacing w:after="0" w:line="240" w:lineRule="auto"/>
        <w:textAlignment w:val="baseline"/>
        <w:rPr>
          <w:rFonts w:ascii="Times New Roman" w:eastAsia="Times New Roman" w:hAnsi="Times New Roman" w:cs="Times New Roman"/>
          <w:color w:val="0B214A"/>
          <w:lang w:eastAsia="en-IN"/>
        </w:rPr>
      </w:pPr>
      <w:r>
        <w:rPr>
          <w:rFonts w:ascii="Times New Roman" w:eastAsia="Times New Roman" w:hAnsi="Times New Roman" w:cs="Times New Roman"/>
          <w:color w:val="0B214A"/>
          <w:lang w:eastAsia="en-IN"/>
        </w:rPr>
        <w:t>Docker Engine (Community edition)</w:t>
      </w:r>
    </w:p>
    <w:p w:rsidR="00C5314C" w:rsidRDefault="00C5314C" w:rsidP="00C5314C">
      <w:pPr>
        <w:pStyle w:val="ListParagraph"/>
        <w:numPr>
          <w:ilvl w:val="0"/>
          <w:numId w:val="5"/>
        </w:numPr>
        <w:shd w:val="clear" w:color="auto" w:fill="FFFFFF"/>
        <w:spacing w:after="0" w:line="240" w:lineRule="auto"/>
        <w:textAlignment w:val="baseline"/>
        <w:rPr>
          <w:rFonts w:ascii="Times New Roman" w:eastAsia="Times New Roman" w:hAnsi="Times New Roman" w:cs="Times New Roman"/>
          <w:color w:val="0B214A"/>
          <w:lang w:eastAsia="en-IN"/>
        </w:rPr>
      </w:pPr>
      <w:r>
        <w:rPr>
          <w:rFonts w:ascii="Times New Roman" w:eastAsia="Times New Roman" w:hAnsi="Times New Roman" w:cs="Times New Roman"/>
          <w:color w:val="0B214A"/>
          <w:lang w:eastAsia="en-IN"/>
        </w:rPr>
        <w:t>Docker Enterprise</w:t>
      </w:r>
    </w:p>
    <w:p w:rsidR="00C5314C" w:rsidRDefault="00C5314C" w:rsidP="00C5314C">
      <w:pPr>
        <w:pStyle w:val="ListParagraph"/>
        <w:numPr>
          <w:ilvl w:val="0"/>
          <w:numId w:val="5"/>
        </w:numPr>
        <w:shd w:val="clear" w:color="auto" w:fill="FFFFFF"/>
        <w:spacing w:after="0" w:line="240" w:lineRule="auto"/>
        <w:textAlignment w:val="baseline"/>
        <w:rPr>
          <w:rFonts w:ascii="Times New Roman" w:eastAsia="Times New Roman" w:hAnsi="Times New Roman" w:cs="Times New Roman"/>
          <w:color w:val="0B214A"/>
          <w:lang w:eastAsia="en-IN"/>
        </w:rPr>
      </w:pPr>
      <w:r>
        <w:rPr>
          <w:rFonts w:ascii="Times New Roman" w:eastAsia="Times New Roman" w:hAnsi="Times New Roman" w:cs="Times New Roman"/>
          <w:color w:val="0B214A"/>
          <w:lang w:eastAsia="en-IN"/>
        </w:rPr>
        <w:t>Podman</w:t>
      </w:r>
    </w:p>
    <w:p w:rsidR="00C5314C" w:rsidRDefault="00C5314C" w:rsidP="00C5314C">
      <w:pPr>
        <w:pStyle w:val="ListParagraph"/>
        <w:numPr>
          <w:ilvl w:val="0"/>
          <w:numId w:val="5"/>
        </w:numPr>
        <w:shd w:val="clear" w:color="auto" w:fill="FFFFFF"/>
        <w:spacing w:after="0" w:line="240" w:lineRule="auto"/>
        <w:textAlignment w:val="baseline"/>
        <w:rPr>
          <w:rFonts w:ascii="Times New Roman" w:eastAsia="Times New Roman" w:hAnsi="Times New Roman" w:cs="Times New Roman"/>
          <w:color w:val="0B214A"/>
          <w:lang w:eastAsia="en-IN"/>
        </w:rPr>
      </w:pPr>
      <w:r>
        <w:rPr>
          <w:rFonts w:ascii="Times New Roman" w:eastAsia="Times New Roman" w:hAnsi="Times New Roman" w:cs="Times New Roman"/>
          <w:color w:val="0B214A"/>
          <w:lang w:eastAsia="en-IN"/>
        </w:rPr>
        <w:t>RunC</w:t>
      </w:r>
    </w:p>
    <w:p w:rsidR="00C5314C" w:rsidRDefault="00316BB4" w:rsidP="00C5314C">
      <w:pPr>
        <w:shd w:val="clear" w:color="auto" w:fill="FFFFFF"/>
        <w:spacing w:after="0" w:line="240" w:lineRule="auto"/>
        <w:textAlignment w:val="baseline"/>
        <w:rPr>
          <w:rFonts w:ascii="Times New Roman" w:eastAsia="Times New Roman" w:hAnsi="Times New Roman" w:cs="Times New Roman"/>
          <w:b/>
          <w:color w:val="7030A0"/>
          <w:sz w:val="40"/>
          <w:szCs w:val="40"/>
          <w:u w:val="single"/>
          <w:lang w:eastAsia="en-IN"/>
        </w:rPr>
      </w:pPr>
      <w:r>
        <w:rPr>
          <w:rFonts w:ascii="Times New Roman" w:eastAsia="Times New Roman" w:hAnsi="Times New Roman" w:cs="Times New Roman"/>
          <w:color w:val="0B214A"/>
          <w:lang w:eastAsia="en-IN"/>
        </w:rPr>
        <w:lastRenderedPageBreak/>
        <w:t xml:space="preserve">                                                                      </w:t>
      </w:r>
      <w:r w:rsidRPr="00316BB4">
        <w:rPr>
          <w:rFonts w:ascii="Times New Roman" w:eastAsia="Times New Roman" w:hAnsi="Times New Roman" w:cs="Times New Roman"/>
          <w:b/>
          <w:color w:val="7030A0"/>
          <w:sz w:val="40"/>
          <w:szCs w:val="40"/>
          <w:u w:val="single"/>
          <w:lang w:eastAsia="en-IN"/>
        </w:rPr>
        <w:t>Docker</w:t>
      </w:r>
    </w:p>
    <w:p w:rsidR="00316BB4" w:rsidRPr="00316BB4" w:rsidRDefault="00316BB4" w:rsidP="00C5314C">
      <w:pPr>
        <w:shd w:val="clear" w:color="auto" w:fill="FFFFFF"/>
        <w:spacing w:after="0" w:line="240" w:lineRule="auto"/>
        <w:textAlignment w:val="baseline"/>
        <w:rPr>
          <w:rFonts w:ascii="Times New Roman" w:eastAsia="Times New Roman" w:hAnsi="Times New Roman" w:cs="Times New Roman"/>
          <w:b/>
          <w:color w:val="0B214A"/>
          <w:sz w:val="40"/>
          <w:szCs w:val="40"/>
          <w:u w:val="single"/>
          <w:lang w:eastAsia="en-IN"/>
        </w:rPr>
      </w:pPr>
    </w:p>
    <w:p w:rsidR="00C5314C" w:rsidRDefault="00C5314C" w:rsidP="00C5314C">
      <w:pPr>
        <w:shd w:val="clear" w:color="auto" w:fill="FFFFFF"/>
        <w:spacing w:after="0" w:line="240" w:lineRule="auto"/>
        <w:textAlignment w:val="baseline"/>
        <w:rPr>
          <w:rFonts w:ascii="Times New Roman" w:eastAsia="Times New Roman" w:hAnsi="Times New Roman" w:cs="Times New Roman"/>
          <w:color w:val="0B214A"/>
          <w:lang w:eastAsia="en-IN"/>
        </w:rPr>
      </w:pPr>
      <w:r>
        <w:rPr>
          <w:rFonts w:ascii="Times New Roman" w:eastAsia="Times New Roman" w:hAnsi="Times New Roman" w:cs="Times New Roman"/>
          <w:color w:val="0B214A"/>
          <w:lang w:eastAsia="en-IN"/>
        </w:rPr>
        <w:t xml:space="preserve"> As per DevOps principle, we have to build, test &amp; deploy the application in fastest way. It is launched in 2013 as an Open Source Docker Engine.</w:t>
      </w:r>
    </w:p>
    <w:p w:rsidR="00C5314C" w:rsidRDefault="00C5314C" w:rsidP="00C5314C">
      <w:pPr>
        <w:shd w:val="clear" w:color="auto" w:fill="FFFFFF"/>
        <w:spacing w:after="0" w:line="240" w:lineRule="auto"/>
        <w:textAlignment w:val="baseline"/>
        <w:rPr>
          <w:rFonts w:ascii="Times New Roman" w:eastAsia="Times New Roman" w:hAnsi="Times New Roman" w:cs="Times New Roman"/>
          <w:color w:val="0B214A"/>
          <w:lang w:eastAsia="en-IN"/>
        </w:rPr>
      </w:pPr>
      <w:r>
        <w:rPr>
          <w:rFonts w:ascii="Times New Roman" w:eastAsia="Times New Roman" w:hAnsi="Times New Roman" w:cs="Times New Roman"/>
          <w:color w:val="0B214A"/>
          <w:lang w:eastAsia="en-IN"/>
        </w:rPr>
        <w:t>Docker platform provides multiple tools like Docker eng</w:t>
      </w:r>
      <w:r w:rsidR="00316BB4">
        <w:rPr>
          <w:rFonts w:ascii="Times New Roman" w:eastAsia="Times New Roman" w:hAnsi="Times New Roman" w:cs="Times New Roman"/>
          <w:color w:val="0B214A"/>
          <w:lang w:eastAsia="en-IN"/>
        </w:rPr>
        <w:t>ine (CE &amp; EE), Docker desktop, D</w:t>
      </w:r>
      <w:r>
        <w:rPr>
          <w:rFonts w:ascii="Times New Roman" w:eastAsia="Times New Roman" w:hAnsi="Times New Roman" w:cs="Times New Roman"/>
          <w:color w:val="0B214A"/>
          <w:lang w:eastAsia="en-IN"/>
        </w:rPr>
        <w:t>ocker compose (for container Orchestration), D</w:t>
      </w:r>
      <w:r w:rsidR="008262C2">
        <w:rPr>
          <w:rFonts w:ascii="Times New Roman" w:eastAsia="Times New Roman" w:hAnsi="Times New Roman" w:cs="Times New Roman"/>
          <w:color w:val="0B214A"/>
          <w:lang w:eastAsia="en-IN"/>
        </w:rPr>
        <w:t>ocker swarm etc.,</w:t>
      </w:r>
    </w:p>
    <w:p w:rsidR="008262C2" w:rsidRDefault="008262C2" w:rsidP="00C5314C">
      <w:pPr>
        <w:shd w:val="clear" w:color="auto" w:fill="FFFFFF"/>
        <w:spacing w:after="0" w:line="240" w:lineRule="auto"/>
        <w:textAlignment w:val="baseline"/>
        <w:rPr>
          <w:rFonts w:ascii="Times New Roman" w:eastAsia="Times New Roman" w:hAnsi="Times New Roman" w:cs="Times New Roman"/>
          <w:color w:val="0B214A"/>
          <w:lang w:eastAsia="en-IN"/>
        </w:rPr>
      </w:pPr>
    </w:p>
    <w:p w:rsidR="00316BB4" w:rsidRDefault="00316BB4" w:rsidP="00C5314C">
      <w:pPr>
        <w:shd w:val="clear" w:color="auto" w:fill="FFFFFF"/>
        <w:spacing w:after="0" w:line="240" w:lineRule="auto"/>
        <w:textAlignment w:val="baseline"/>
        <w:rPr>
          <w:rFonts w:ascii="Times New Roman" w:eastAsia="Times New Roman" w:hAnsi="Times New Roman" w:cs="Times New Roman"/>
          <w:color w:val="0B214A"/>
          <w:lang w:eastAsia="en-IN"/>
        </w:rPr>
      </w:pPr>
    </w:p>
    <w:p w:rsidR="00316BB4" w:rsidRDefault="00316BB4" w:rsidP="00C5314C">
      <w:pPr>
        <w:shd w:val="clear" w:color="auto" w:fill="FFFFFF"/>
        <w:spacing w:after="0" w:line="240" w:lineRule="auto"/>
        <w:textAlignment w:val="baseline"/>
        <w:rPr>
          <w:rFonts w:ascii="Times New Roman" w:eastAsia="Times New Roman" w:hAnsi="Times New Roman" w:cs="Times New Roman"/>
          <w:b/>
          <w:color w:val="0B214A"/>
          <w:sz w:val="24"/>
          <w:szCs w:val="24"/>
          <w:u w:val="single"/>
          <w:lang w:eastAsia="en-IN"/>
        </w:rPr>
      </w:pPr>
      <w:r w:rsidRPr="00316BB4">
        <w:rPr>
          <w:rFonts w:ascii="Times New Roman" w:eastAsia="Times New Roman" w:hAnsi="Times New Roman" w:cs="Times New Roman"/>
          <w:b/>
          <w:color w:val="0B214A"/>
          <w:sz w:val="24"/>
          <w:szCs w:val="24"/>
          <w:u w:val="single"/>
          <w:lang w:eastAsia="en-IN"/>
        </w:rPr>
        <w:t>Docker desktop:</w:t>
      </w:r>
    </w:p>
    <w:p w:rsidR="008262C2" w:rsidRDefault="00316BB4" w:rsidP="00C5314C">
      <w:pPr>
        <w:shd w:val="clear" w:color="auto" w:fill="FFFFFF"/>
        <w:spacing w:after="0" w:line="240" w:lineRule="auto"/>
        <w:textAlignment w:val="baseline"/>
        <w:rPr>
          <w:rFonts w:ascii="Times New Roman" w:hAnsi="Times New Roman" w:cs="Times New Roman"/>
          <w:color w:val="040C28"/>
        </w:rPr>
      </w:pPr>
      <w:r>
        <w:rPr>
          <w:rFonts w:ascii="Times New Roman" w:eastAsia="Times New Roman" w:hAnsi="Times New Roman" w:cs="Times New Roman"/>
          <w:color w:val="0B214A"/>
          <w:lang w:eastAsia="en-IN"/>
        </w:rPr>
        <w:br/>
      </w:r>
      <w:r w:rsidRPr="00316BB4">
        <w:rPr>
          <w:rFonts w:ascii="Times New Roman" w:hAnsi="Times New Roman" w:cs="Times New Roman"/>
          <w:color w:val="4D5156"/>
          <w:shd w:val="clear" w:color="auto" w:fill="FFFFFF"/>
        </w:rPr>
        <w:t>Docker Desktop is </w:t>
      </w:r>
      <w:r w:rsidRPr="00316BB4">
        <w:rPr>
          <w:rFonts w:ascii="Times New Roman" w:hAnsi="Times New Roman" w:cs="Times New Roman"/>
          <w:color w:val="040C28"/>
        </w:rPr>
        <w:t xml:space="preserve">a one-click-install application for your Mac, Linux, or Windows environment that enables you to build and share </w:t>
      </w:r>
      <w:r>
        <w:rPr>
          <w:rFonts w:ascii="Times New Roman" w:hAnsi="Times New Roman" w:cs="Times New Roman"/>
          <w:color w:val="040C28"/>
        </w:rPr>
        <w:t>containerized applications and M</w:t>
      </w:r>
      <w:r w:rsidRPr="00316BB4">
        <w:rPr>
          <w:rFonts w:ascii="Times New Roman" w:hAnsi="Times New Roman" w:cs="Times New Roman"/>
          <w:color w:val="040C28"/>
        </w:rPr>
        <w:t>icro</w:t>
      </w:r>
      <w:r>
        <w:rPr>
          <w:rFonts w:ascii="Times New Roman" w:hAnsi="Times New Roman" w:cs="Times New Roman"/>
          <w:color w:val="040C28"/>
        </w:rPr>
        <w:t xml:space="preserve"> services. To use all the features of Docker in one particular tool use Docker desktop.</w:t>
      </w:r>
    </w:p>
    <w:p w:rsidR="008770DF" w:rsidRPr="008770DF" w:rsidRDefault="008770DF" w:rsidP="008770DF">
      <w:pPr>
        <w:shd w:val="clear" w:color="auto" w:fill="FFFFFF"/>
        <w:spacing w:after="240" w:line="360" w:lineRule="atLeast"/>
        <w:rPr>
          <w:rFonts w:ascii="Times New Roman" w:eastAsia="Times New Roman" w:hAnsi="Times New Roman" w:cs="Times New Roman"/>
          <w:color w:val="000000"/>
          <w:lang w:eastAsia="en-IN"/>
        </w:rPr>
      </w:pPr>
      <w:r w:rsidRPr="008770DF">
        <w:rPr>
          <w:rFonts w:ascii="Times New Roman" w:eastAsia="Times New Roman" w:hAnsi="Times New Roman" w:cs="Times New Roman"/>
          <w:color w:val="000000"/>
          <w:lang w:eastAsia="en-IN"/>
        </w:rPr>
        <w:t xml:space="preserve">It provides a straightforward GUI (Graphical User Interface) that lets you manage </w:t>
      </w:r>
      <w:r w:rsidRPr="008770DF">
        <w:rPr>
          <w:rFonts w:ascii="Times New Roman" w:eastAsia="Times New Roman" w:hAnsi="Times New Roman" w:cs="Times New Roman"/>
          <w:color w:val="000000"/>
          <w:lang w:eastAsia="en-IN"/>
        </w:rPr>
        <w:lastRenderedPageBreak/>
        <w:t>your containers, applications, and images directly from your machine. Docker Desktop can be used either on it’s own or as a complementary tool to the CLI.</w:t>
      </w:r>
    </w:p>
    <w:p w:rsidR="008770DF" w:rsidRDefault="008770DF" w:rsidP="008770DF">
      <w:pPr>
        <w:shd w:val="clear" w:color="auto" w:fill="FFFFFF"/>
        <w:spacing w:after="240" w:line="360" w:lineRule="atLeast"/>
        <w:rPr>
          <w:rFonts w:ascii="Times New Roman" w:eastAsia="Times New Roman" w:hAnsi="Times New Roman" w:cs="Times New Roman"/>
          <w:color w:val="000000"/>
          <w:lang w:eastAsia="en-IN"/>
        </w:rPr>
      </w:pPr>
      <w:r w:rsidRPr="008770DF">
        <w:rPr>
          <w:rFonts w:ascii="Times New Roman" w:eastAsia="Times New Roman" w:hAnsi="Times New Roman" w:cs="Times New Roman"/>
          <w:color w:val="000000"/>
          <w:lang w:eastAsia="en-IN"/>
        </w:rPr>
        <w:t>Docker Desktop reduces the time spent on complex setups so you can focus on writing code. It takes care of port mappings, file system concerns, and other default settings, and is regularly updated with bug fixes and security updates.</w:t>
      </w:r>
    </w:p>
    <w:p w:rsidR="008770DF" w:rsidRDefault="008770DF" w:rsidP="008770DF">
      <w:pPr>
        <w:shd w:val="clear" w:color="auto" w:fill="FFFFFF"/>
        <w:spacing w:after="240" w:line="360" w:lineRule="atLeast"/>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 xml:space="preserve">For installing Docker desktop follow this URL: </w:t>
      </w:r>
      <w:hyperlink r:id="rId7" w:history="1">
        <w:r w:rsidRPr="00857D8E">
          <w:rPr>
            <w:rStyle w:val="Hyperlink"/>
            <w:rFonts w:ascii="Times New Roman" w:eastAsia="Times New Roman" w:hAnsi="Times New Roman" w:cs="Times New Roman"/>
            <w:lang w:eastAsia="en-IN"/>
          </w:rPr>
          <w:t>https://docs.docker.com/desktop/get-started/</w:t>
        </w:r>
      </w:hyperlink>
    </w:p>
    <w:p w:rsidR="008770DF" w:rsidRPr="008770DF" w:rsidRDefault="008770DF" w:rsidP="008770DF">
      <w:pPr>
        <w:shd w:val="clear" w:color="auto" w:fill="FFFFFF"/>
        <w:spacing w:after="240" w:line="360" w:lineRule="atLeast"/>
        <w:rPr>
          <w:rFonts w:ascii="Times New Roman" w:eastAsia="Times New Roman" w:hAnsi="Times New Roman" w:cs="Times New Roman"/>
          <w:color w:val="000000"/>
          <w:lang w:eastAsia="en-IN"/>
        </w:rPr>
      </w:pPr>
    </w:p>
    <w:p w:rsidR="00316BB4" w:rsidRDefault="00316BB4" w:rsidP="00C5314C">
      <w:pPr>
        <w:shd w:val="clear" w:color="auto" w:fill="FFFFFF"/>
        <w:spacing w:after="0" w:line="240" w:lineRule="auto"/>
        <w:textAlignment w:val="baseline"/>
        <w:rPr>
          <w:rFonts w:ascii="Times New Roman" w:eastAsia="Times New Roman" w:hAnsi="Times New Roman" w:cs="Times New Roman"/>
          <w:color w:val="0B214A"/>
          <w:lang w:eastAsia="en-IN"/>
        </w:rPr>
      </w:pPr>
    </w:p>
    <w:p w:rsidR="008770DF" w:rsidRDefault="00316BB4" w:rsidP="00C5314C">
      <w:pPr>
        <w:shd w:val="clear" w:color="auto" w:fill="FFFFFF"/>
        <w:spacing w:after="0" w:line="240" w:lineRule="auto"/>
        <w:textAlignment w:val="baseline"/>
        <w:rPr>
          <w:rFonts w:ascii="Times New Roman" w:eastAsia="Times New Roman" w:hAnsi="Times New Roman" w:cs="Times New Roman"/>
          <w:b/>
          <w:color w:val="0B214A"/>
          <w:sz w:val="24"/>
          <w:szCs w:val="24"/>
          <w:u w:val="single"/>
          <w:lang w:eastAsia="en-IN"/>
        </w:rPr>
      </w:pPr>
      <w:r w:rsidRPr="00316BB4">
        <w:rPr>
          <w:rFonts w:ascii="Times New Roman" w:eastAsia="Times New Roman" w:hAnsi="Times New Roman" w:cs="Times New Roman"/>
          <w:b/>
          <w:color w:val="0B214A"/>
          <w:sz w:val="24"/>
          <w:szCs w:val="24"/>
          <w:u w:val="single"/>
          <w:lang w:eastAsia="en-IN"/>
        </w:rPr>
        <w:t>Docker compose:</w:t>
      </w:r>
    </w:p>
    <w:p w:rsidR="00E96A1C" w:rsidRPr="00E96A1C" w:rsidRDefault="00E96A1C" w:rsidP="00C5314C">
      <w:pPr>
        <w:shd w:val="clear" w:color="auto" w:fill="FFFFFF"/>
        <w:spacing w:after="0" w:line="240" w:lineRule="auto"/>
        <w:textAlignment w:val="baseline"/>
        <w:rPr>
          <w:rFonts w:ascii="Times New Roman" w:eastAsia="Times New Roman" w:hAnsi="Times New Roman" w:cs="Times New Roman"/>
          <w:color w:val="0B214A"/>
          <w:lang w:eastAsia="en-IN"/>
        </w:rPr>
      </w:pPr>
    </w:p>
    <w:p w:rsidR="008770DF" w:rsidRPr="008770DF" w:rsidRDefault="00E96A1C" w:rsidP="008770DF">
      <w:pPr>
        <w:pStyle w:val="NormalWeb"/>
        <w:shd w:val="clear" w:color="auto" w:fill="FFFFFF"/>
        <w:spacing w:before="0" w:beforeAutospacing="0" w:after="240" w:afterAutospacing="0" w:line="360" w:lineRule="atLeast"/>
        <w:rPr>
          <w:color w:val="000000"/>
          <w:sz w:val="22"/>
          <w:szCs w:val="22"/>
        </w:rPr>
      </w:pPr>
      <w:r>
        <w:rPr>
          <w:color w:val="000000"/>
          <w:sz w:val="22"/>
          <w:szCs w:val="22"/>
        </w:rPr>
        <w:t>To do some orchestration on Docker engine we use Docker compose.</w:t>
      </w:r>
      <w:r w:rsidR="00087E9C">
        <w:rPr>
          <w:color w:val="000000"/>
          <w:sz w:val="22"/>
          <w:szCs w:val="22"/>
        </w:rPr>
        <w:t xml:space="preserve"> </w:t>
      </w:r>
      <w:r w:rsidR="008770DF" w:rsidRPr="008770DF">
        <w:rPr>
          <w:color w:val="000000"/>
          <w:sz w:val="22"/>
          <w:szCs w:val="22"/>
        </w:rPr>
        <w:t>Compose is a tool for defining and running multi-con</w:t>
      </w:r>
      <w:r w:rsidR="008770DF" w:rsidRPr="008770DF">
        <w:rPr>
          <w:color w:val="000000"/>
          <w:sz w:val="22"/>
          <w:szCs w:val="22"/>
        </w:rPr>
        <w:lastRenderedPageBreak/>
        <w:t>tainer Docker applications. With Compose, you use a YAML file to configure your application’s services. Then, with a single command, you create and start all the services from your configuration.</w:t>
      </w:r>
    </w:p>
    <w:p w:rsidR="008770DF" w:rsidRPr="008770DF" w:rsidRDefault="008770DF" w:rsidP="008770DF">
      <w:pPr>
        <w:pStyle w:val="NormalWeb"/>
        <w:shd w:val="clear" w:color="auto" w:fill="FFFFFF"/>
        <w:spacing w:before="0" w:beforeAutospacing="0" w:after="240" w:afterAutospacing="0" w:line="360" w:lineRule="atLeast"/>
        <w:rPr>
          <w:color w:val="000000"/>
          <w:sz w:val="22"/>
          <w:szCs w:val="22"/>
        </w:rPr>
      </w:pPr>
      <w:r w:rsidRPr="008770DF">
        <w:rPr>
          <w:color w:val="000000"/>
          <w:sz w:val="22"/>
          <w:szCs w:val="22"/>
        </w:rPr>
        <w:t>Compose works in all environments: production, staging, development, testing, as well as CI workflows. It also has commands for managing the whole lifecycle of your application:</w:t>
      </w:r>
    </w:p>
    <w:p w:rsidR="008770DF" w:rsidRPr="008770DF" w:rsidRDefault="008770DF" w:rsidP="008770DF">
      <w:pPr>
        <w:numPr>
          <w:ilvl w:val="0"/>
          <w:numId w:val="6"/>
        </w:numPr>
        <w:shd w:val="clear" w:color="auto" w:fill="FFFFFF"/>
        <w:spacing w:before="100" w:beforeAutospacing="1" w:after="100" w:afterAutospacing="1" w:line="240" w:lineRule="auto"/>
        <w:rPr>
          <w:rFonts w:ascii="Times New Roman" w:hAnsi="Times New Roman" w:cs="Times New Roman"/>
          <w:color w:val="000000"/>
        </w:rPr>
      </w:pPr>
      <w:r w:rsidRPr="008770DF">
        <w:rPr>
          <w:rFonts w:ascii="Times New Roman" w:hAnsi="Times New Roman" w:cs="Times New Roman"/>
          <w:color w:val="000000"/>
        </w:rPr>
        <w:t>Start, stop, and rebuild services</w:t>
      </w:r>
    </w:p>
    <w:p w:rsidR="008770DF" w:rsidRPr="008770DF" w:rsidRDefault="008770DF" w:rsidP="008770DF">
      <w:pPr>
        <w:numPr>
          <w:ilvl w:val="0"/>
          <w:numId w:val="6"/>
        </w:numPr>
        <w:shd w:val="clear" w:color="auto" w:fill="FFFFFF"/>
        <w:spacing w:before="100" w:beforeAutospacing="1" w:after="100" w:afterAutospacing="1" w:line="240" w:lineRule="auto"/>
        <w:rPr>
          <w:rFonts w:ascii="Times New Roman" w:hAnsi="Times New Roman" w:cs="Times New Roman"/>
          <w:color w:val="000000"/>
        </w:rPr>
      </w:pPr>
      <w:r w:rsidRPr="008770DF">
        <w:rPr>
          <w:rFonts w:ascii="Times New Roman" w:hAnsi="Times New Roman" w:cs="Times New Roman"/>
          <w:color w:val="000000"/>
        </w:rPr>
        <w:t>View the status of running services</w:t>
      </w:r>
    </w:p>
    <w:p w:rsidR="008770DF" w:rsidRPr="008770DF" w:rsidRDefault="008770DF" w:rsidP="008770DF">
      <w:pPr>
        <w:numPr>
          <w:ilvl w:val="0"/>
          <w:numId w:val="6"/>
        </w:numPr>
        <w:shd w:val="clear" w:color="auto" w:fill="FFFFFF"/>
        <w:spacing w:before="100" w:beforeAutospacing="1" w:after="100" w:afterAutospacing="1" w:line="240" w:lineRule="auto"/>
        <w:rPr>
          <w:rFonts w:ascii="Times New Roman" w:hAnsi="Times New Roman" w:cs="Times New Roman"/>
          <w:color w:val="000000"/>
        </w:rPr>
      </w:pPr>
      <w:r w:rsidRPr="008770DF">
        <w:rPr>
          <w:rFonts w:ascii="Times New Roman" w:hAnsi="Times New Roman" w:cs="Times New Roman"/>
          <w:color w:val="000000"/>
        </w:rPr>
        <w:t>Stream the log output of running services</w:t>
      </w:r>
    </w:p>
    <w:p w:rsidR="008770DF" w:rsidRPr="008770DF" w:rsidRDefault="008770DF" w:rsidP="008770DF">
      <w:pPr>
        <w:numPr>
          <w:ilvl w:val="0"/>
          <w:numId w:val="6"/>
        </w:numPr>
        <w:shd w:val="clear" w:color="auto" w:fill="FFFFFF"/>
        <w:spacing w:before="100" w:beforeAutospacing="1" w:after="100" w:afterAutospacing="1" w:line="240" w:lineRule="auto"/>
        <w:rPr>
          <w:rFonts w:ascii="Times New Roman" w:hAnsi="Times New Roman" w:cs="Times New Roman"/>
          <w:color w:val="000000"/>
        </w:rPr>
      </w:pPr>
      <w:r w:rsidRPr="008770DF">
        <w:rPr>
          <w:rFonts w:ascii="Times New Roman" w:hAnsi="Times New Roman" w:cs="Times New Roman"/>
          <w:color w:val="000000"/>
        </w:rPr>
        <w:t>Run a one-off command on a service</w:t>
      </w:r>
    </w:p>
    <w:p w:rsidR="00E96A1C" w:rsidRPr="00E96A1C" w:rsidRDefault="008770DF" w:rsidP="00E96A1C">
      <w:pPr>
        <w:pStyle w:val="NormalWeb"/>
        <w:shd w:val="clear" w:color="auto" w:fill="FFFFFF"/>
        <w:spacing w:before="0" w:beforeAutospacing="0" w:after="240" w:afterAutospacing="0" w:line="360" w:lineRule="atLeast"/>
        <w:rPr>
          <w:color w:val="000000"/>
          <w:sz w:val="22"/>
          <w:szCs w:val="22"/>
        </w:rPr>
      </w:pPr>
      <w:r w:rsidRPr="008770DF">
        <w:rPr>
          <w:color w:val="000000"/>
          <w:sz w:val="22"/>
          <w:szCs w:val="22"/>
        </w:rPr>
        <w:t>The key features of Compose that make it effective are:</w:t>
      </w:r>
    </w:p>
    <w:p w:rsidR="00E96A1C" w:rsidRPr="008770DF" w:rsidRDefault="00E96A1C" w:rsidP="00E96A1C">
      <w:pPr>
        <w:pStyle w:val="ListParagraph"/>
        <w:numPr>
          <w:ilvl w:val="0"/>
          <w:numId w:val="10"/>
        </w:numPr>
        <w:shd w:val="clear" w:color="auto" w:fill="FFFFFF"/>
        <w:spacing w:after="0" w:line="240" w:lineRule="auto"/>
        <w:textAlignment w:val="baseline"/>
        <w:rPr>
          <w:rFonts w:ascii="Times New Roman" w:eastAsia="Times New Roman" w:hAnsi="Times New Roman" w:cs="Times New Roman"/>
          <w:b/>
          <w:color w:val="000000" w:themeColor="text1"/>
          <w:sz w:val="24"/>
          <w:szCs w:val="24"/>
          <w:u w:val="single"/>
          <w:lang w:eastAsia="en-IN"/>
        </w:rPr>
      </w:pPr>
      <w:r w:rsidRPr="008770DF">
        <w:rPr>
          <w:rFonts w:ascii="Times New Roman" w:eastAsia="Times New Roman" w:hAnsi="Times New Roman" w:cs="Times New Roman"/>
          <w:color w:val="000000" w:themeColor="text1"/>
          <w:lang w:eastAsia="en-IN"/>
        </w:rPr>
        <w:t>Have multiple isolated environments on a single host.</w:t>
      </w:r>
    </w:p>
    <w:p w:rsidR="00E96A1C" w:rsidRPr="008770DF" w:rsidRDefault="00E96A1C" w:rsidP="00E96A1C">
      <w:pPr>
        <w:pStyle w:val="ListParagraph"/>
        <w:numPr>
          <w:ilvl w:val="0"/>
          <w:numId w:val="10"/>
        </w:numPr>
        <w:shd w:val="clear" w:color="auto" w:fill="FFFFFF"/>
        <w:spacing w:after="0" w:line="240" w:lineRule="auto"/>
        <w:textAlignment w:val="baseline"/>
        <w:rPr>
          <w:rFonts w:ascii="Times New Roman" w:eastAsia="Times New Roman" w:hAnsi="Times New Roman" w:cs="Times New Roman"/>
          <w:b/>
          <w:color w:val="000000" w:themeColor="text1"/>
          <w:sz w:val="24"/>
          <w:szCs w:val="24"/>
          <w:u w:val="single"/>
          <w:lang w:eastAsia="en-IN"/>
        </w:rPr>
      </w:pPr>
      <w:r w:rsidRPr="008770DF">
        <w:rPr>
          <w:rFonts w:ascii="Times New Roman" w:eastAsia="Times New Roman" w:hAnsi="Times New Roman" w:cs="Times New Roman"/>
          <w:color w:val="000000" w:themeColor="text1"/>
          <w:lang w:eastAsia="en-IN"/>
        </w:rPr>
        <w:t>Preserves volume data when containers are created.</w:t>
      </w:r>
    </w:p>
    <w:p w:rsidR="00E96A1C" w:rsidRPr="00E96A1C" w:rsidRDefault="00E96A1C" w:rsidP="00E96A1C">
      <w:pPr>
        <w:pStyle w:val="ListParagraph"/>
        <w:numPr>
          <w:ilvl w:val="0"/>
          <w:numId w:val="10"/>
        </w:numPr>
        <w:shd w:val="clear" w:color="auto" w:fill="FFFFFF"/>
        <w:spacing w:after="0" w:line="240" w:lineRule="auto"/>
        <w:textAlignment w:val="baseline"/>
        <w:rPr>
          <w:rFonts w:ascii="Times New Roman" w:eastAsia="Times New Roman" w:hAnsi="Times New Roman" w:cs="Times New Roman"/>
          <w:b/>
          <w:color w:val="000000" w:themeColor="text1"/>
          <w:sz w:val="24"/>
          <w:szCs w:val="24"/>
          <w:u w:val="single"/>
          <w:lang w:eastAsia="en-IN"/>
        </w:rPr>
      </w:pPr>
      <w:r w:rsidRPr="008770DF">
        <w:rPr>
          <w:rFonts w:ascii="Times New Roman" w:eastAsia="Times New Roman" w:hAnsi="Times New Roman" w:cs="Times New Roman"/>
          <w:color w:val="000000" w:themeColor="text1"/>
          <w:lang w:eastAsia="en-IN"/>
        </w:rPr>
        <w:lastRenderedPageBreak/>
        <w:t>Only recreate containers that have changed.</w:t>
      </w:r>
    </w:p>
    <w:p w:rsidR="00E96A1C" w:rsidRPr="00E96A1C" w:rsidRDefault="00E96A1C" w:rsidP="00E96A1C">
      <w:pPr>
        <w:pStyle w:val="ListParagraph"/>
        <w:numPr>
          <w:ilvl w:val="0"/>
          <w:numId w:val="10"/>
        </w:numPr>
        <w:shd w:val="clear" w:color="auto" w:fill="FFFFFF"/>
        <w:spacing w:after="0" w:line="240" w:lineRule="auto"/>
        <w:textAlignment w:val="baseline"/>
        <w:rPr>
          <w:rFonts w:ascii="Times New Roman" w:eastAsia="Times New Roman" w:hAnsi="Times New Roman" w:cs="Times New Roman"/>
          <w:b/>
          <w:color w:val="000000" w:themeColor="text1"/>
          <w:sz w:val="24"/>
          <w:szCs w:val="24"/>
          <w:u w:val="single"/>
          <w:lang w:eastAsia="en-IN"/>
        </w:rPr>
      </w:pPr>
      <w:r>
        <w:rPr>
          <w:rFonts w:ascii="Times New Roman" w:eastAsia="Times New Roman" w:hAnsi="Times New Roman" w:cs="Times New Roman"/>
          <w:color w:val="000000" w:themeColor="text1"/>
          <w:lang w:eastAsia="en-IN"/>
        </w:rPr>
        <w:t>Supports variables and moving a composition between environments.</w:t>
      </w:r>
    </w:p>
    <w:p w:rsidR="00E96A1C" w:rsidRPr="00E96A1C" w:rsidRDefault="00E96A1C" w:rsidP="00E96A1C">
      <w:pPr>
        <w:pStyle w:val="ListParagraph"/>
        <w:shd w:val="clear" w:color="auto" w:fill="FFFFFF"/>
        <w:spacing w:after="0" w:line="240" w:lineRule="auto"/>
        <w:ind w:left="1080"/>
        <w:textAlignment w:val="baseline"/>
        <w:rPr>
          <w:rFonts w:ascii="Times New Roman" w:eastAsia="Times New Roman" w:hAnsi="Times New Roman" w:cs="Times New Roman"/>
          <w:b/>
          <w:color w:val="000000" w:themeColor="text1"/>
          <w:sz w:val="24"/>
          <w:szCs w:val="24"/>
          <w:u w:val="single"/>
          <w:lang w:eastAsia="en-IN"/>
        </w:rPr>
      </w:pPr>
    </w:p>
    <w:p w:rsidR="00E96A1C" w:rsidRDefault="00E96A1C" w:rsidP="00E96A1C">
      <w:pPr>
        <w:shd w:val="clear" w:color="auto" w:fill="FFFFFF"/>
        <w:spacing w:after="0" w:line="240" w:lineRule="auto"/>
        <w:textAlignment w:val="baseline"/>
        <w:rPr>
          <w:rFonts w:ascii="Times New Roman" w:eastAsia="Times New Roman" w:hAnsi="Times New Roman" w:cs="Times New Roman"/>
          <w:b/>
          <w:color w:val="000000" w:themeColor="text1"/>
          <w:u w:val="single"/>
          <w:lang w:eastAsia="en-IN"/>
        </w:rPr>
      </w:pPr>
      <w:r w:rsidRPr="00E96A1C">
        <w:rPr>
          <w:rFonts w:ascii="Times New Roman" w:eastAsia="Times New Roman" w:hAnsi="Times New Roman" w:cs="Times New Roman"/>
          <w:b/>
          <w:color w:val="000000" w:themeColor="text1"/>
          <w:u w:val="single"/>
          <w:lang w:eastAsia="en-IN"/>
        </w:rPr>
        <w:t>Process of Docker compose:</w:t>
      </w:r>
    </w:p>
    <w:p w:rsidR="00E96A1C" w:rsidRDefault="00E96A1C" w:rsidP="00E96A1C">
      <w:pPr>
        <w:shd w:val="clear" w:color="auto" w:fill="FFFFFF"/>
        <w:spacing w:after="0" w:line="240" w:lineRule="auto"/>
        <w:textAlignment w:val="baseline"/>
        <w:rPr>
          <w:rFonts w:ascii="Times New Roman" w:eastAsia="Times New Roman" w:hAnsi="Times New Roman" w:cs="Times New Roman"/>
          <w:b/>
          <w:color w:val="000000" w:themeColor="text1"/>
          <w:u w:val="single"/>
          <w:lang w:eastAsia="en-IN"/>
        </w:rPr>
      </w:pPr>
    </w:p>
    <w:p w:rsidR="00E96A1C" w:rsidRDefault="00E96A1C" w:rsidP="00E96A1C">
      <w:pPr>
        <w:shd w:val="clear" w:color="auto" w:fill="FFFFFF"/>
        <w:spacing w:after="0" w:line="240" w:lineRule="auto"/>
        <w:textAlignment w:val="baseline"/>
        <w:rPr>
          <w:rFonts w:ascii="Times New Roman" w:eastAsia="Times New Roman" w:hAnsi="Times New Roman" w:cs="Times New Roman"/>
          <w:color w:val="000000" w:themeColor="text1"/>
          <w:lang w:eastAsia="en-IN"/>
        </w:rPr>
      </w:pPr>
      <w:r>
        <w:rPr>
          <w:rFonts w:ascii="Times New Roman" w:eastAsia="Times New Roman" w:hAnsi="Times New Roman" w:cs="Times New Roman"/>
          <w:color w:val="000000" w:themeColor="text1"/>
          <w:lang w:eastAsia="en-IN"/>
        </w:rPr>
        <w:t>Docker compose is basically a three step process:</w:t>
      </w:r>
    </w:p>
    <w:p w:rsidR="00E96A1C" w:rsidRPr="00E96A1C" w:rsidRDefault="00E96A1C" w:rsidP="00E96A1C">
      <w:pPr>
        <w:shd w:val="clear" w:color="auto" w:fill="FFFFFF"/>
        <w:spacing w:after="0" w:line="240" w:lineRule="auto"/>
        <w:textAlignment w:val="baseline"/>
        <w:rPr>
          <w:rFonts w:ascii="Times New Roman" w:eastAsia="Times New Roman" w:hAnsi="Times New Roman" w:cs="Times New Roman"/>
          <w:color w:val="000000" w:themeColor="text1"/>
          <w:lang w:eastAsia="en-IN"/>
        </w:rPr>
      </w:pPr>
      <w:r>
        <w:rPr>
          <w:rFonts w:ascii="Times New Roman" w:eastAsia="Times New Roman" w:hAnsi="Times New Roman" w:cs="Times New Roman"/>
          <w:color w:val="000000" w:themeColor="text1"/>
          <w:lang w:eastAsia="en-IN"/>
        </w:rPr>
        <w:t>Here, is a simple graphical illustration that shows how Docker compose works.</w:t>
      </w:r>
    </w:p>
    <w:p w:rsidR="00E96A1C" w:rsidRPr="00E96A1C" w:rsidRDefault="00E96A1C" w:rsidP="00E96A1C">
      <w:pPr>
        <w:shd w:val="clear" w:color="auto" w:fill="FFFFFF"/>
        <w:spacing w:after="0" w:line="240" w:lineRule="auto"/>
        <w:textAlignment w:val="baseline"/>
        <w:rPr>
          <w:rFonts w:ascii="Times New Roman" w:eastAsia="Times New Roman" w:hAnsi="Times New Roman" w:cs="Times New Roman"/>
          <w:b/>
          <w:color w:val="000000" w:themeColor="text1"/>
          <w:sz w:val="24"/>
          <w:szCs w:val="24"/>
          <w:u w:val="single"/>
          <w:lang w:eastAsia="en-IN"/>
        </w:rPr>
      </w:pPr>
    </w:p>
    <w:p w:rsidR="008770DF" w:rsidRDefault="00E96A1C" w:rsidP="00E96A1C">
      <w:pPr>
        <w:shd w:val="clear" w:color="auto" w:fill="FFFFFF"/>
        <w:spacing w:after="0" w:line="240" w:lineRule="auto"/>
        <w:textAlignment w:val="baseline"/>
        <w:rPr>
          <w:rFonts w:ascii="Times New Roman" w:eastAsia="Times New Roman" w:hAnsi="Times New Roman" w:cs="Times New Roman"/>
          <w:b/>
          <w:color w:val="0B214A"/>
          <w:sz w:val="24"/>
          <w:szCs w:val="24"/>
          <w:u w:val="single"/>
          <w:lang w:eastAsia="en-IN"/>
        </w:rPr>
      </w:pPr>
      <w:r>
        <w:rPr>
          <w:rFonts w:ascii="Times New Roman" w:eastAsia="Times New Roman" w:hAnsi="Times New Roman" w:cs="Times New Roman"/>
          <w:b/>
          <w:noProof/>
          <w:color w:val="0B214A"/>
          <w:sz w:val="24"/>
          <w:szCs w:val="24"/>
          <w:u w:val="single"/>
          <w:lang w:eastAsia="en-IN"/>
        </w:rPr>
        <w:drawing>
          <wp:inline distT="0" distB="0" distL="0" distR="0">
            <wp:extent cx="5658640" cy="274358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0.png"/>
                    <pic:cNvPicPr/>
                  </pic:nvPicPr>
                  <pic:blipFill>
                    <a:blip r:embed="rId8">
                      <a:extLst>
                        <a:ext uri="{28A0092B-C50C-407E-A947-70E740481C1C}">
                          <a14:useLocalDpi xmlns:a14="http://schemas.microsoft.com/office/drawing/2010/main" val="0"/>
                        </a:ext>
                      </a:extLst>
                    </a:blip>
                    <a:stretch>
                      <a:fillRect/>
                    </a:stretch>
                  </pic:blipFill>
                  <pic:spPr>
                    <a:xfrm>
                      <a:off x="0" y="0"/>
                      <a:ext cx="5658640" cy="2743583"/>
                    </a:xfrm>
                    <a:prstGeom prst="rect">
                      <a:avLst/>
                    </a:prstGeom>
                  </pic:spPr>
                </pic:pic>
              </a:graphicData>
            </a:graphic>
          </wp:inline>
        </w:drawing>
      </w:r>
    </w:p>
    <w:p w:rsidR="00E96A1C" w:rsidRDefault="00E96A1C" w:rsidP="00E96A1C">
      <w:pPr>
        <w:shd w:val="clear" w:color="auto" w:fill="FFFFFF"/>
        <w:spacing w:after="0" w:line="240" w:lineRule="auto"/>
        <w:textAlignment w:val="baseline"/>
        <w:rPr>
          <w:rFonts w:ascii="Times New Roman" w:eastAsia="Times New Roman" w:hAnsi="Times New Roman" w:cs="Times New Roman"/>
          <w:b/>
          <w:color w:val="0B214A"/>
          <w:sz w:val="24"/>
          <w:szCs w:val="24"/>
          <w:u w:val="single"/>
          <w:lang w:eastAsia="en-IN"/>
        </w:rPr>
      </w:pPr>
    </w:p>
    <w:p w:rsidR="00630C77" w:rsidRPr="00630C77" w:rsidRDefault="00630C77" w:rsidP="00630C77">
      <w:pPr>
        <w:numPr>
          <w:ilvl w:val="0"/>
          <w:numId w:val="12"/>
        </w:numPr>
        <w:shd w:val="clear" w:color="auto" w:fill="FFFFFF"/>
        <w:spacing w:after="0" w:line="240" w:lineRule="auto"/>
        <w:rPr>
          <w:rFonts w:ascii="Times New Roman" w:eastAsia="Times New Roman" w:hAnsi="Times New Roman" w:cs="Times New Roman"/>
          <w:color w:val="313131"/>
          <w:lang w:eastAsia="en-IN"/>
        </w:rPr>
      </w:pPr>
      <w:r w:rsidRPr="00630C77">
        <w:rPr>
          <w:rFonts w:ascii="Times New Roman" w:eastAsia="Times New Roman" w:hAnsi="Times New Roman" w:cs="Times New Roman"/>
          <w:color w:val="313131"/>
          <w:lang w:eastAsia="en-IN"/>
        </w:rPr>
        <w:t>First, we need to define application environment with a </w:t>
      </w:r>
      <w:hyperlink r:id="rId9" w:tgtFrame="_blank" w:history="1">
        <w:r w:rsidRPr="00630C77">
          <w:rPr>
            <w:rFonts w:ascii="Times New Roman" w:eastAsia="Times New Roman" w:hAnsi="Times New Roman" w:cs="Times New Roman"/>
            <w:b/>
            <w:bCs/>
            <w:color w:val="2196F3"/>
            <w:lang w:eastAsia="en-IN"/>
          </w:rPr>
          <w:t>Dockerfile</w:t>
        </w:r>
      </w:hyperlink>
      <w:r w:rsidRPr="00630C77">
        <w:rPr>
          <w:rFonts w:ascii="Times New Roman" w:eastAsia="Times New Roman" w:hAnsi="Times New Roman" w:cs="Times New Roman"/>
          <w:color w:val="313131"/>
          <w:lang w:eastAsia="en-IN"/>
        </w:rPr>
        <w:t> so it can be reuse again.</w:t>
      </w:r>
    </w:p>
    <w:p w:rsidR="00630C77" w:rsidRPr="00630C77" w:rsidRDefault="00630C77" w:rsidP="00630C77">
      <w:pPr>
        <w:numPr>
          <w:ilvl w:val="0"/>
          <w:numId w:val="12"/>
        </w:numPr>
        <w:shd w:val="clear" w:color="auto" w:fill="FFFFFF"/>
        <w:spacing w:after="0" w:line="240" w:lineRule="auto"/>
        <w:rPr>
          <w:rFonts w:ascii="Times New Roman" w:eastAsia="Times New Roman" w:hAnsi="Times New Roman" w:cs="Times New Roman"/>
          <w:color w:val="313131"/>
          <w:lang w:eastAsia="en-IN"/>
        </w:rPr>
      </w:pPr>
      <w:r w:rsidRPr="00630C77">
        <w:rPr>
          <w:rFonts w:ascii="Times New Roman" w:eastAsia="Times New Roman" w:hAnsi="Times New Roman" w:cs="Times New Roman"/>
          <w:color w:val="313131"/>
          <w:lang w:eastAsia="en-IN"/>
        </w:rPr>
        <w:lastRenderedPageBreak/>
        <w:t>Secondly, we define the services that make up the app in </w:t>
      </w:r>
      <w:r w:rsidRPr="00630C77">
        <w:rPr>
          <w:rFonts w:ascii="Times New Roman" w:eastAsia="Times New Roman" w:hAnsi="Times New Roman" w:cs="Times New Roman"/>
          <w:b/>
          <w:bCs/>
          <w:color w:val="313131"/>
          <w:lang w:eastAsia="en-IN"/>
        </w:rPr>
        <w:t>docker-compose.yml</w:t>
      </w:r>
      <w:r w:rsidRPr="00630C77">
        <w:rPr>
          <w:rFonts w:ascii="Times New Roman" w:eastAsia="Times New Roman" w:hAnsi="Times New Roman" w:cs="Times New Roman"/>
          <w:color w:val="313131"/>
          <w:lang w:eastAsia="en-IN"/>
        </w:rPr>
        <w:t> so they can be run together in an isolated environment.</w:t>
      </w:r>
    </w:p>
    <w:p w:rsidR="00630C77" w:rsidRDefault="00630C77" w:rsidP="00630C77">
      <w:pPr>
        <w:numPr>
          <w:ilvl w:val="0"/>
          <w:numId w:val="12"/>
        </w:numPr>
        <w:shd w:val="clear" w:color="auto" w:fill="FFFFFF"/>
        <w:spacing w:after="0" w:line="240" w:lineRule="auto"/>
        <w:rPr>
          <w:rFonts w:ascii="Times New Roman" w:eastAsia="Times New Roman" w:hAnsi="Times New Roman" w:cs="Times New Roman"/>
          <w:color w:val="313131"/>
          <w:lang w:eastAsia="en-IN"/>
        </w:rPr>
      </w:pPr>
      <w:r w:rsidRPr="00630C77">
        <w:rPr>
          <w:rFonts w:ascii="Times New Roman" w:eastAsia="Times New Roman" w:hAnsi="Times New Roman" w:cs="Times New Roman"/>
          <w:color w:val="313131"/>
          <w:lang w:eastAsia="en-IN"/>
        </w:rPr>
        <w:t>Finally, we run </w:t>
      </w:r>
      <w:r w:rsidRPr="00630C77">
        <w:rPr>
          <w:rFonts w:ascii="Times New Roman" w:eastAsia="Times New Roman" w:hAnsi="Times New Roman" w:cs="Times New Roman"/>
          <w:b/>
          <w:bCs/>
          <w:color w:val="313131"/>
          <w:lang w:eastAsia="en-IN"/>
        </w:rPr>
        <w:t>docker-compose up</w:t>
      </w:r>
      <w:r w:rsidRPr="00630C77">
        <w:rPr>
          <w:rFonts w:ascii="Times New Roman" w:eastAsia="Times New Roman" w:hAnsi="Times New Roman" w:cs="Times New Roman"/>
          <w:color w:val="313131"/>
          <w:lang w:eastAsia="en-IN"/>
        </w:rPr>
        <w:t> command and Compose will start and run your entire application.</w:t>
      </w:r>
    </w:p>
    <w:p w:rsidR="003B0996" w:rsidRPr="00630C77" w:rsidRDefault="003B0996" w:rsidP="003B0996">
      <w:pPr>
        <w:shd w:val="clear" w:color="auto" w:fill="FFFFFF"/>
        <w:spacing w:after="0" w:line="240" w:lineRule="auto"/>
        <w:ind w:left="720"/>
        <w:rPr>
          <w:rFonts w:ascii="Times New Roman" w:eastAsia="Times New Roman" w:hAnsi="Times New Roman" w:cs="Times New Roman"/>
          <w:color w:val="313131"/>
          <w:lang w:eastAsia="en-IN"/>
        </w:rPr>
      </w:pPr>
    </w:p>
    <w:p w:rsidR="00E96A1C" w:rsidRDefault="00087E9C" w:rsidP="00E96A1C">
      <w:pPr>
        <w:shd w:val="clear" w:color="auto" w:fill="FFFFFF"/>
        <w:spacing w:after="0" w:line="240" w:lineRule="auto"/>
        <w:textAlignment w:val="baseline"/>
        <w:rPr>
          <w:rFonts w:ascii="Times New Roman" w:eastAsia="Times New Roman" w:hAnsi="Times New Roman" w:cs="Times New Roman"/>
          <w:b/>
          <w:color w:val="000000" w:themeColor="text1"/>
          <w:sz w:val="24"/>
          <w:szCs w:val="24"/>
          <w:u w:val="single"/>
          <w:lang w:eastAsia="en-IN"/>
        </w:rPr>
      </w:pPr>
      <w:r w:rsidRPr="003B0996">
        <w:rPr>
          <w:rFonts w:ascii="Times New Roman" w:eastAsia="Times New Roman" w:hAnsi="Times New Roman" w:cs="Times New Roman"/>
          <w:b/>
          <w:color w:val="000000" w:themeColor="text1"/>
          <w:sz w:val="24"/>
          <w:szCs w:val="24"/>
          <w:u w:val="single"/>
          <w:lang w:eastAsia="en-IN"/>
        </w:rPr>
        <w:t>Docker swarm:</w:t>
      </w:r>
    </w:p>
    <w:p w:rsidR="003B0996" w:rsidRDefault="003B0996" w:rsidP="00E96A1C">
      <w:pPr>
        <w:shd w:val="clear" w:color="auto" w:fill="FFFFFF"/>
        <w:spacing w:after="0" w:line="240" w:lineRule="auto"/>
        <w:textAlignment w:val="baseline"/>
        <w:rPr>
          <w:rFonts w:ascii="Times New Roman" w:eastAsia="Times New Roman" w:hAnsi="Times New Roman" w:cs="Times New Roman"/>
          <w:b/>
          <w:color w:val="000000" w:themeColor="text1"/>
          <w:sz w:val="24"/>
          <w:szCs w:val="24"/>
          <w:u w:val="single"/>
          <w:lang w:eastAsia="en-IN"/>
        </w:rPr>
      </w:pPr>
    </w:p>
    <w:p w:rsidR="003B0996" w:rsidRPr="003B0996" w:rsidRDefault="003B0996" w:rsidP="003B0996">
      <w:pPr>
        <w:pStyle w:val="ListParagraph"/>
        <w:numPr>
          <w:ilvl w:val="0"/>
          <w:numId w:val="15"/>
        </w:numPr>
        <w:shd w:val="clear" w:color="auto" w:fill="FFFFFF"/>
        <w:spacing w:after="0" w:line="240" w:lineRule="auto"/>
        <w:textAlignment w:val="baseline"/>
        <w:rPr>
          <w:rFonts w:ascii="Times New Roman" w:eastAsia="Times New Roman" w:hAnsi="Times New Roman" w:cs="Times New Roman"/>
          <w:color w:val="000000" w:themeColor="text1"/>
          <w:lang w:eastAsia="en-IN"/>
        </w:rPr>
      </w:pPr>
      <w:r w:rsidRPr="003B0996">
        <w:rPr>
          <w:rFonts w:ascii="Times New Roman" w:eastAsia="Times New Roman" w:hAnsi="Times New Roman" w:cs="Times New Roman"/>
          <w:color w:val="000000" w:themeColor="text1"/>
          <w:lang w:eastAsia="en-IN"/>
        </w:rPr>
        <w:t>Docker swarm is a container orchestration tool built and managed by Docker, Inc.</w:t>
      </w:r>
    </w:p>
    <w:p w:rsidR="003B0996" w:rsidRDefault="003B0996" w:rsidP="00E96A1C">
      <w:pPr>
        <w:pStyle w:val="ListParagraph"/>
        <w:numPr>
          <w:ilvl w:val="0"/>
          <w:numId w:val="14"/>
        </w:numPr>
        <w:shd w:val="clear" w:color="auto" w:fill="FFFFFF"/>
        <w:spacing w:after="0" w:line="240" w:lineRule="auto"/>
        <w:textAlignment w:val="baseline"/>
        <w:rPr>
          <w:rFonts w:ascii="Times New Roman" w:eastAsia="Times New Roman" w:hAnsi="Times New Roman" w:cs="Times New Roman"/>
          <w:color w:val="000000" w:themeColor="text1"/>
          <w:lang w:eastAsia="en-IN"/>
        </w:rPr>
      </w:pPr>
      <w:r>
        <w:rPr>
          <w:rFonts w:ascii="Times New Roman" w:eastAsia="Times New Roman" w:hAnsi="Times New Roman" w:cs="Times New Roman"/>
          <w:color w:val="000000" w:themeColor="text1"/>
          <w:lang w:eastAsia="en-IN"/>
        </w:rPr>
        <w:t>It is the native clustering tool for Docker.</w:t>
      </w:r>
    </w:p>
    <w:p w:rsidR="003B0996" w:rsidRDefault="003B0996" w:rsidP="00E96A1C">
      <w:pPr>
        <w:pStyle w:val="ListParagraph"/>
        <w:numPr>
          <w:ilvl w:val="0"/>
          <w:numId w:val="14"/>
        </w:numPr>
        <w:shd w:val="clear" w:color="auto" w:fill="FFFFFF"/>
        <w:spacing w:after="0" w:line="240" w:lineRule="auto"/>
        <w:textAlignment w:val="baseline"/>
        <w:rPr>
          <w:rFonts w:ascii="Times New Roman" w:eastAsia="Times New Roman" w:hAnsi="Times New Roman" w:cs="Times New Roman"/>
          <w:color w:val="000000" w:themeColor="text1"/>
          <w:lang w:eastAsia="en-IN"/>
        </w:rPr>
      </w:pPr>
      <w:r>
        <w:rPr>
          <w:rFonts w:ascii="Times New Roman" w:eastAsia="Times New Roman" w:hAnsi="Times New Roman" w:cs="Times New Roman"/>
          <w:color w:val="000000" w:themeColor="text1"/>
          <w:lang w:eastAsia="en-IN"/>
        </w:rPr>
        <w:t>Swarm uses the standard Docker API, i.e., containers can be launched using normal docker run commands and swarm will take care of selecting an appropriate host to run the container on.</w:t>
      </w:r>
    </w:p>
    <w:p w:rsidR="003B0996" w:rsidRPr="003B0996" w:rsidRDefault="003B0996" w:rsidP="003B0996">
      <w:pPr>
        <w:shd w:val="clear" w:color="auto" w:fill="FFFFFF"/>
        <w:spacing w:after="0" w:line="240" w:lineRule="auto"/>
        <w:ind w:left="360"/>
        <w:textAlignment w:val="baseline"/>
        <w:rPr>
          <w:rFonts w:ascii="Times New Roman" w:eastAsia="Times New Roman" w:hAnsi="Times New Roman" w:cs="Times New Roman"/>
          <w:color w:val="000000" w:themeColor="text1"/>
          <w:lang w:eastAsia="en-IN"/>
        </w:rPr>
      </w:pPr>
    </w:p>
    <w:p w:rsidR="003B0996" w:rsidRDefault="003B0996" w:rsidP="00E96A1C">
      <w:pPr>
        <w:shd w:val="clear" w:color="auto" w:fill="FFFFFF"/>
        <w:spacing w:after="0" w:line="240" w:lineRule="auto"/>
        <w:textAlignment w:val="baseline"/>
        <w:rPr>
          <w:rFonts w:ascii="Times New Roman" w:eastAsia="Times New Roman" w:hAnsi="Times New Roman" w:cs="Times New Roman"/>
          <w:b/>
          <w:sz w:val="24"/>
          <w:szCs w:val="24"/>
          <w:u w:val="single"/>
          <w:lang w:eastAsia="en-IN"/>
        </w:rPr>
      </w:pPr>
      <w:r w:rsidRPr="003B0996">
        <w:rPr>
          <w:rFonts w:ascii="Times New Roman" w:eastAsia="Times New Roman" w:hAnsi="Times New Roman" w:cs="Times New Roman"/>
          <w:b/>
          <w:sz w:val="24"/>
          <w:szCs w:val="24"/>
          <w:u w:val="single"/>
          <w:lang w:eastAsia="en-IN"/>
        </w:rPr>
        <w:t>Docker Engine:</w:t>
      </w:r>
    </w:p>
    <w:p w:rsidR="003B0996" w:rsidRDefault="003B0996" w:rsidP="00E96A1C">
      <w:pPr>
        <w:shd w:val="clear" w:color="auto" w:fill="FFFFFF"/>
        <w:spacing w:after="0" w:line="240" w:lineRule="auto"/>
        <w:textAlignment w:val="baseline"/>
        <w:rPr>
          <w:rFonts w:ascii="Times New Roman" w:eastAsia="Times New Roman" w:hAnsi="Times New Roman" w:cs="Times New Roman"/>
          <w:b/>
          <w:sz w:val="24"/>
          <w:szCs w:val="24"/>
          <w:u w:val="single"/>
          <w:lang w:eastAsia="en-IN"/>
        </w:rPr>
      </w:pPr>
    </w:p>
    <w:p w:rsidR="003B0996" w:rsidRDefault="003B0996" w:rsidP="00E96A1C">
      <w:pPr>
        <w:shd w:val="clear" w:color="auto" w:fill="FFFFFF"/>
        <w:spacing w:after="0" w:line="240" w:lineRule="auto"/>
        <w:textAlignment w:val="baseline"/>
        <w:rPr>
          <w:rFonts w:ascii="Times New Roman" w:eastAsia="Times New Roman" w:hAnsi="Times New Roman" w:cs="Times New Roman"/>
          <w:lang w:eastAsia="en-IN"/>
        </w:rPr>
      </w:pPr>
      <w:r>
        <w:rPr>
          <w:rFonts w:ascii="Times New Roman" w:eastAsia="Times New Roman" w:hAnsi="Times New Roman" w:cs="Times New Roman"/>
          <w:lang w:eastAsia="en-IN"/>
        </w:rPr>
        <w:lastRenderedPageBreak/>
        <w:t>Docker is written in Go language and release as Open Source in 2013 and takes advantages of several feat</w:t>
      </w:r>
      <w:r w:rsidR="00934D82">
        <w:rPr>
          <w:rFonts w:ascii="Times New Roman" w:eastAsia="Times New Roman" w:hAnsi="Times New Roman" w:cs="Times New Roman"/>
          <w:lang w:eastAsia="en-IN"/>
        </w:rPr>
        <w:t>ures of the Linux kernel to deliver its Functionality.</w:t>
      </w:r>
    </w:p>
    <w:p w:rsidR="00B02B14" w:rsidRPr="009635DC" w:rsidRDefault="00B02B14" w:rsidP="00E96A1C">
      <w:pPr>
        <w:shd w:val="clear" w:color="auto" w:fill="FFFFFF"/>
        <w:spacing w:after="0" w:line="240" w:lineRule="auto"/>
        <w:textAlignment w:val="baseline"/>
        <w:rPr>
          <w:rFonts w:ascii="Times New Roman" w:eastAsia="Times New Roman" w:hAnsi="Times New Roman" w:cs="Times New Roman"/>
          <w:lang w:eastAsia="en-IN"/>
        </w:rPr>
      </w:pPr>
    </w:p>
    <w:p w:rsidR="00B02B14" w:rsidRDefault="009635DC" w:rsidP="00E96A1C">
      <w:pPr>
        <w:shd w:val="clear" w:color="auto" w:fill="FFFFFF"/>
        <w:spacing w:after="0" w:line="240" w:lineRule="auto"/>
        <w:textAlignment w:val="baseline"/>
        <w:rPr>
          <w:rFonts w:ascii="Times New Roman" w:eastAsia="Times New Roman" w:hAnsi="Times New Roman" w:cs="Times New Roman"/>
          <w:lang w:eastAsia="en-IN"/>
        </w:rPr>
      </w:pPr>
      <w:r w:rsidRPr="009635DC">
        <w:rPr>
          <w:rFonts w:ascii="Times New Roman" w:hAnsi="Times New Roman" w:cs="Times New Roman"/>
          <w:color w:val="000000"/>
          <w:shd w:val="clear" w:color="auto" w:fill="FFFFFF"/>
        </w:rPr>
        <w:t>Docker Engine is an open source containerization technology for building and containerizing your applications. Docker Engine acts as a client-server application with:</w:t>
      </w:r>
    </w:p>
    <w:p w:rsidR="009635DC" w:rsidRPr="009635DC" w:rsidRDefault="009635DC" w:rsidP="009635DC">
      <w:pPr>
        <w:numPr>
          <w:ilvl w:val="0"/>
          <w:numId w:val="16"/>
        </w:numPr>
        <w:shd w:val="clear" w:color="auto" w:fill="FFFFFF"/>
        <w:spacing w:beforeAutospacing="1" w:after="0" w:afterAutospacing="1" w:line="240" w:lineRule="auto"/>
        <w:rPr>
          <w:rFonts w:ascii="Times New Roman" w:hAnsi="Times New Roman" w:cs="Times New Roman"/>
          <w:color w:val="000000"/>
        </w:rPr>
      </w:pPr>
      <w:r w:rsidRPr="009635DC">
        <w:rPr>
          <w:rFonts w:ascii="Times New Roman" w:hAnsi="Times New Roman" w:cs="Times New Roman"/>
          <w:color w:val="000000"/>
        </w:rPr>
        <w:t>A server with a long-running daemon process </w:t>
      </w:r>
      <w:hyperlink r:id="rId10" w:history="1">
        <w:r w:rsidRPr="009635DC">
          <w:rPr>
            <w:rStyle w:val="HTMLCode"/>
            <w:rFonts w:ascii="Times New Roman" w:eastAsiaTheme="minorHAnsi" w:hAnsi="Times New Roman" w:cs="Times New Roman"/>
            <w:color w:val="0055BD"/>
            <w:sz w:val="22"/>
            <w:szCs w:val="22"/>
          </w:rPr>
          <w:t>dockerd</w:t>
        </w:r>
      </w:hyperlink>
      <w:r w:rsidRPr="009635DC">
        <w:rPr>
          <w:rFonts w:ascii="Times New Roman" w:hAnsi="Times New Roman" w:cs="Times New Roman"/>
          <w:color w:val="000000"/>
        </w:rPr>
        <w:t>.</w:t>
      </w:r>
    </w:p>
    <w:p w:rsidR="009635DC" w:rsidRPr="009635DC" w:rsidRDefault="009635DC" w:rsidP="009635DC">
      <w:pPr>
        <w:numPr>
          <w:ilvl w:val="0"/>
          <w:numId w:val="16"/>
        </w:numPr>
        <w:shd w:val="clear" w:color="auto" w:fill="FFFFFF"/>
        <w:spacing w:before="100" w:beforeAutospacing="1" w:after="100" w:afterAutospacing="1" w:line="240" w:lineRule="auto"/>
        <w:rPr>
          <w:rFonts w:ascii="Times New Roman" w:hAnsi="Times New Roman" w:cs="Times New Roman"/>
          <w:color w:val="000000"/>
        </w:rPr>
      </w:pPr>
      <w:r w:rsidRPr="009635DC">
        <w:rPr>
          <w:rFonts w:ascii="Times New Roman" w:hAnsi="Times New Roman" w:cs="Times New Roman"/>
          <w:color w:val="000000"/>
        </w:rPr>
        <w:t>APIs which specify interfaces that programs can use to talk to and instruct the Docker daemon.</w:t>
      </w:r>
    </w:p>
    <w:p w:rsidR="009635DC" w:rsidRPr="009635DC" w:rsidRDefault="009635DC" w:rsidP="009635DC">
      <w:pPr>
        <w:numPr>
          <w:ilvl w:val="0"/>
          <w:numId w:val="16"/>
        </w:numPr>
        <w:shd w:val="clear" w:color="auto" w:fill="FFFFFF"/>
        <w:spacing w:beforeAutospacing="1" w:after="0" w:afterAutospacing="1" w:line="240" w:lineRule="auto"/>
        <w:rPr>
          <w:rFonts w:ascii="Times New Roman" w:hAnsi="Times New Roman" w:cs="Times New Roman"/>
          <w:color w:val="000000"/>
        </w:rPr>
      </w:pPr>
      <w:r w:rsidRPr="009635DC">
        <w:rPr>
          <w:rFonts w:ascii="Times New Roman" w:hAnsi="Times New Roman" w:cs="Times New Roman"/>
          <w:color w:val="000000"/>
        </w:rPr>
        <w:t>A command line interface (CLI) client </w:t>
      </w:r>
      <w:hyperlink r:id="rId11" w:history="1">
        <w:r w:rsidRPr="009635DC">
          <w:rPr>
            <w:rStyle w:val="HTMLCode"/>
            <w:rFonts w:ascii="Times New Roman" w:eastAsiaTheme="minorHAnsi" w:hAnsi="Times New Roman" w:cs="Times New Roman"/>
            <w:color w:val="0055BD"/>
            <w:sz w:val="22"/>
            <w:szCs w:val="22"/>
          </w:rPr>
          <w:t>docker</w:t>
        </w:r>
      </w:hyperlink>
      <w:r w:rsidRPr="009635DC">
        <w:rPr>
          <w:rFonts w:ascii="Times New Roman" w:hAnsi="Times New Roman" w:cs="Times New Roman"/>
          <w:color w:val="000000"/>
        </w:rPr>
        <w:t>.</w:t>
      </w:r>
    </w:p>
    <w:p w:rsidR="009635DC" w:rsidRDefault="009635DC" w:rsidP="009635DC">
      <w:pPr>
        <w:pStyle w:val="NormalWeb"/>
        <w:shd w:val="clear" w:color="auto" w:fill="FFFFFF"/>
        <w:spacing w:before="0" w:beforeAutospacing="0" w:after="240" w:afterAutospacing="0" w:line="360" w:lineRule="atLeast"/>
        <w:rPr>
          <w:color w:val="000000"/>
          <w:sz w:val="22"/>
          <w:szCs w:val="22"/>
        </w:rPr>
      </w:pPr>
      <w:r w:rsidRPr="009635DC">
        <w:rPr>
          <w:color w:val="000000"/>
          <w:sz w:val="22"/>
          <w:szCs w:val="22"/>
        </w:rPr>
        <w:t>The CLI uses </w:t>
      </w:r>
      <w:hyperlink r:id="rId12" w:history="1">
        <w:r w:rsidRPr="009635DC">
          <w:rPr>
            <w:rStyle w:val="Hyperlink"/>
            <w:color w:val="0055BD"/>
            <w:sz w:val="22"/>
            <w:szCs w:val="22"/>
          </w:rPr>
          <w:t>Docker APIs</w:t>
        </w:r>
      </w:hyperlink>
      <w:r w:rsidRPr="009635DC">
        <w:rPr>
          <w:color w:val="000000"/>
          <w:sz w:val="22"/>
          <w:szCs w:val="22"/>
        </w:rPr>
        <w:t xml:space="preserve"> to control or interact with the Docker daemon through scripting or direct CLI commands. Many other Docker applications use the underlying API and CLI. The daemon creates and </w:t>
      </w:r>
      <w:r w:rsidRPr="009635DC">
        <w:rPr>
          <w:color w:val="000000"/>
          <w:sz w:val="22"/>
          <w:szCs w:val="22"/>
        </w:rPr>
        <w:lastRenderedPageBreak/>
        <w:t>manage Docker objects, such as images, containers, networks, and volumes.</w:t>
      </w:r>
    </w:p>
    <w:p w:rsidR="009635DC" w:rsidRDefault="009635DC" w:rsidP="009635DC">
      <w:pPr>
        <w:pStyle w:val="NormalWeb"/>
        <w:shd w:val="clear" w:color="auto" w:fill="FFFFFF"/>
        <w:spacing w:before="0" w:beforeAutospacing="0" w:after="240" w:afterAutospacing="0" w:line="360" w:lineRule="atLeast"/>
        <w:rPr>
          <w:b/>
          <w:color w:val="000000"/>
          <w:sz w:val="22"/>
          <w:szCs w:val="22"/>
          <w:u w:val="single"/>
        </w:rPr>
      </w:pPr>
      <w:r w:rsidRPr="009635DC">
        <w:rPr>
          <w:b/>
          <w:color w:val="000000"/>
          <w:sz w:val="22"/>
          <w:szCs w:val="22"/>
          <w:u w:val="single"/>
        </w:rPr>
        <w:t>Docker Architecture:</w:t>
      </w:r>
    </w:p>
    <w:p w:rsidR="00B02B14" w:rsidRPr="009635DC" w:rsidRDefault="009635DC" w:rsidP="009635DC">
      <w:pPr>
        <w:pStyle w:val="NormalWeb"/>
        <w:shd w:val="clear" w:color="auto" w:fill="FFFFFF"/>
        <w:spacing w:before="0" w:beforeAutospacing="0" w:after="240" w:afterAutospacing="0" w:line="360" w:lineRule="atLeast"/>
        <w:rPr>
          <w:b/>
          <w:color w:val="000000"/>
          <w:sz w:val="22"/>
          <w:szCs w:val="22"/>
          <w:u w:val="single"/>
        </w:rPr>
      </w:pPr>
      <w:r w:rsidRPr="009635DC">
        <w:rPr>
          <w:color w:val="000000"/>
          <w:sz w:val="22"/>
          <w:szCs w:val="22"/>
          <w:shd w:val="clear" w:color="auto" w:fill="FFFFFF"/>
        </w:rPr>
        <w:t>Docker uses a client-server architecture. The Docker </w:t>
      </w:r>
      <w:r w:rsidRPr="009635DC">
        <w:rPr>
          <w:rStyle w:val="Emphasis"/>
          <w:color w:val="000000"/>
          <w:sz w:val="22"/>
          <w:szCs w:val="22"/>
          <w:shd w:val="clear" w:color="auto" w:fill="FFFFFF"/>
        </w:rPr>
        <w:t>client</w:t>
      </w:r>
      <w:r w:rsidRPr="009635DC">
        <w:rPr>
          <w:color w:val="000000"/>
          <w:sz w:val="22"/>
          <w:szCs w:val="22"/>
          <w:shd w:val="clear" w:color="auto" w:fill="FFFFFF"/>
        </w:rPr>
        <w:t> talks to the Docker </w:t>
      </w:r>
      <w:r w:rsidRPr="009635DC">
        <w:rPr>
          <w:rStyle w:val="Emphasis"/>
          <w:color w:val="000000"/>
          <w:sz w:val="22"/>
          <w:szCs w:val="22"/>
          <w:shd w:val="clear" w:color="auto" w:fill="FFFFFF"/>
        </w:rPr>
        <w:t>daemon</w:t>
      </w:r>
      <w:r w:rsidRPr="009635DC">
        <w:rPr>
          <w:color w:val="000000"/>
          <w:sz w:val="22"/>
          <w:szCs w:val="22"/>
          <w:shd w:val="clear" w:color="auto" w:fill="FFFFFF"/>
        </w:rPr>
        <w:t>, which does the heavy lifting of building, running, and distributing your Docker containers. The Docker client and daemon </w:t>
      </w:r>
      <w:r w:rsidRPr="009635DC">
        <w:rPr>
          <w:rStyle w:val="Emphasis"/>
          <w:color w:val="000000"/>
          <w:sz w:val="22"/>
          <w:szCs w:val="22"/>
          <w:shd w:val="clear" w:color="auto" w:fill="FFFFFF"/>
        </w:rPr>
        <w:t>can</w:t>
      </w:r>
      <w:r w:rsidRPr="009635DC">
        <w:rPr>
          <w:color w:val="000000"/>
          <w:sz w:val="22"/>
          <w:szCs w:val="22"/>
          <w:shd w:val="clear" w:color="auto" w:fill="FFFFFF"/>
        </w:rPr>
        <w:t> run on the same system, or you can connect a Docker client to a remote Docker daemon. The Docker client and daemon communicate using a REST API, over UNIX sockets or a network interface. Another Docker client is Docker Compose, that lets you work with applications consisting of a set of containers.</w:t>
      </w:r>
    </w:p>
    <w:p w:rsidR="00B02B14" w:rsidRDefault="00B02B14" w:rsidP="00E96A1C">
      <w:pPr>
        <w:shd w:val="clear" w:color="auto" w:fill="FFFFFF"/>
        <w:spacing w:after="0" w:line="240" w:lineRule="auto"/>
        <w:textAlignment w:val="baseline"/>
        <w:rPr>
          <w:rFonts w:ascii="Times New Roman" w:eastAsia="Times New Roman" w:hAnsi="Times New Roman" w:cs="Times New Roman"/>
          <w:lang w:eastAsia="en-IN"/>
        </w:rPr>
      </w:pPr>
      <w:r>
        <w:rPr>
          <w:rFonts w:ascii="Times New Roman" w:eastAsia="Times New Roman" w:hAnsi="Times New Roman" w:cs="Times New Roman"/>
          <w:noProof/>
          <w:lang w:eastAsia="en-IN"/>
        </w:rPr>
        <w:drawing>
          <wp:inline distT="0" distB="0" distL="0" distR="0">
            <wp:extent cx="5731510" cy="240982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1.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409825"/>
                    </a:xfrm>
                    <a:prstGeom prst="rect">
                      <a:avLst/>
                    </a:prstGeom>
                  </pic:spPr>
                </pic:pic>
              </a:graphicData>
            </a:graphic>
          </wp:inline>
        </w:drawing>
      </w:r>
    </w:p>
    <w:p w:rsidR="00A90680" w:rsidRDefault="00A90680" w:rsidP="00E96A1C">
      <w:pPr>
        <w:shd w:val="clear" w:color="auto" w:fill="FFFFFF"/>
        <w:spacing w:after="0" w:line="240" w:lineRule="auto"/>
        <w:textAlignment w:val="baseline"/>
        <w:rPr>
          <w:rFonts w:ascii="Times New Roman" w:eastAsia="Times New Roman" w:hAnsi="Times New Roman" w:cs="Times New Roman"/>
          <w:lang w:eastAsia="en-IN"/>
        </w:rPr>
      </w:pPr>
    </w:p>
    <w:p w:rsidR="00A90680" w:rsidRDefault="00AA0E43" w:rsidP="00E96A1C">
      <w:pPr>
        <w:shd w:val="clear" w:color="auto" w:fill="FFFFFF"/>
        <w:spacing w:after="0" w:line="240" w:lineRule="auto"/>
        <w:textAlignment w:val="baseline"/>
        <w:rPr>
          <w:ins w:id="1" w:author="Admin" w:date="2023-04-22T17:13:00Z"/>
          <w:rFonts w:ascii="Times New Roman" w:eastAsia="Times New Roman" w:hAnsi="Times New Roman" w:cs="Times New Roman"/>
          <w:lang w:eastAsia="en-IN"/>
        </w:rPr>
      </w:pPr>
      <w:ins w:id="2" w:author="Admin" w:date="2023-04-22T17:13:00Z">
        <w:r>
          <w:rPr>
            <w:rFonts w:ascii="Times New Roman" w:eastAsia="Times New Roman" w:hAnsi="Times New Roman" w:cs="Times New Roman"/>
            <w:lang w:eastAsia="en-IN"/>
          </w:rPr>
          <w:t>Container creation workflow in Docker Engine:</w:t>
        </w:r>
      </w:ins>
    </w:p>
    <w:p w:rsidR="00AA0E43" w:rsidRDefault="00AA0E43" w:rsidP="00AA0E43">
      <w:pPr>
        <w:pStyle w:val="ListParagraph"/>
        <w:numPr>
          <w:ilvl w:val="0"/>
          <w:numId w:val="17"/>
        </w:numPr>
        <w:shd w:val="clear" w:color="auto" w:fill="FFFFFF"/>
        <w:spacing w:after="0" w:line="240" w:lineRule="auto"/>
        <w:textAlignment w:val="baseline"/>
        <w:rPr>
          <w:ins w:id="3" w:author="Admin" w:date="2023-04-22T17:13:00Z"/>
          <w:rFonts w:ascii="Times New Roman" w:eastAsia="Times New Roman" w:hAnsi="Times New Roman" w:cs="Times New Roman"/>
          <w:lang w:eastAsia="en-IN"/>
        </w:rPr>
      </w:pPr>
      <w:ins w:id="4" w:author="Admin" w:date="2023-04-22T17:13:00Z">
        <w:r>
          <w:rPr>
            <w:rFonts w:ascii="Times New Roman" w:eastAsia="Times New Roman" w:hAnsi="Times New Roman" w:cs="Times New Roman"/>
            <w:lang w:eastAsia="en-IN"/>
          </w:rPr>
          <w:t>Docker CLI used for executing a command. when we execute the command it pass the information to daemon. The Docker daemon receive this information from CLI with the help of rest API calls.</w:t>
        </w:r>
      </w:ins>
    </w:p>
    <w:p w:rsidR="00AA0E43" w:rsidRDefault="00AA0E43" w:rsidP="00AA0E43">
      <w:pPr>
        <w:pStyle w:val="ListParagraph"/>
        <w:numPr>
          <w:ilvl w:val="0"/>
          <w:numId w:val="17"/>
        </w:numPr>
        <w:shd w:val="clear" w:color="auto" w:fill="FFFFFF"/>
        <w:spacing w:after="0" w:line="240" w:lineRule="auto"/>
        <w:textAlignment w:val="baseline"/>
        <w:rPr>
          <w:ins w:id="5" w:author="Admin" w:date="2023-04-22T17:13:00Z"/>
          <w:rFonts w:ascii="Times New Roman" w:eastAsia="Times New Roman" w:hAnsi="Times New Roman" w:cs="Times New Roman"/>
          <w:lang w:eastAsia="en-IN"/>
        </w:rPr>
      </w:pPr>
      <w:ins w:id="6" w:author="Admin" w:date="2023-04-22T17:13:00Z">
        <w:r>
          <w:rPr>
            <w:rFonts w:ascii="Times New Roman" w:eastAsia="Times New Roman" w:hAnsi="Times New Roman" w:cs="Times New Roman"/>
            <w:lang w:eastAsia="en-IN"/>
          </w:rPr>
          <w:t>Unix socket uses rest API calls in order to transfer the information from client to daemon.</w:t>
        </w:r>
      </w:ins>
    </w:p>
    <w:p w:rsidR="00A90680" w:rsidRDefault="00AA0E43" w:rsidP="00AA0E43">
      <w:pPr>
        <w:pStyle w:val="ListParagraph"/>
        <w:numPr>
          <w:ilvl w:val="0"/>
          <w:numId w:val="17"/>
        </w:numPr>
        <w:shd w:val="clear" w:color="auto" w:fill="FFFFFF"/>
        <w:spacing w:after="0" w:line="240" w:lineRule="auto"/>
        <w:textAlignment w:val="baseline"/>
        <w:rPr>
          <w:rFonts w:ascii="Times New Roman" w:eastAsia="Times New Roman" w:hAnsi="Times New Roman" w:cs="Times New Roman"/>
          <w:lang w:eastAsia="en-IN"/>
        </w:rPr>
        <w:pPrChange w:id="7" w:author="Admin" w:date="2023-04-22T17:13:00Z">
          <w:pPr>
            <w:shd w:val="clear" w:color="auto" w:fill="FFFFFF"/>
            <w:spacing w:after="0" w:line="240" w:lineRule="auto"/>
            <w:textAlignment w:val="baseline"/>
          </w:pPr>
        </w:pPrChange>
      </w:pPr>
      <w:ins w:id="8" w:author="Admin" w:date="2023-04-22T17:13:00Z">
        <w:r>
          <w:rPr>
            <w:rFonts w:ascii="Times New Roman" w:eastAsia="Times New Roman" w:hAnsi="Times New Roman" w:cs="Times New Roman"/>
            <w:lang w:eastAsia="en-IN"/>
          </w:rPr>
          <w:t xml:space="preserve">  </w:t>
        </w:r>
      </w:ins>
    </w:p>
    <w:p w:rsidR="00A90680" w:rsidRDefault="00A90680" w:rsidP="00E96A1C">
      <w:pPr>
        <w:shd w:val="clear" w:color="auto" w:fill="FFFFFF"/>
        <w:spacing w:after="0" w:line="240" w:lineRule="auto"/>
        <w:textAlignment w:val="baseline"/>
        <w:rPr>
          <w:rFonts w:ascii="Times New Roman" w:eastAsia="Times New Roman" w:hAnsi="Times New Roman" w:cs="Times New Roman"/>
          <w:lang w:eastAsia="en-IN"/>
        </w:rPr>
      </w:pPr>
    </w:p>
    <w:p w:rsidR="00A90680" w:rsidRDefault="00A90680" w:rsidP="00E96A1C">
      <w:pPr>
        <w:shd w:val="clear" w:color="auto" w:fill="FFFFFF"/>
        <w:spacing w:after="0" w:line="240" w:lineRule="auto"/>
        <w:textAlignment w:val="baseline"/>
        <w:rPr>
          <w:rFonts w:ascii="Times New Roman" w:eastAsia="Times New Roman" w:hAnsi="Times New Roman" w:cs="Times New Roman"/>
          <w:b/>
          <w:u w:val="single"/>
          <w:lang w:eastAsia="en-IN"/>
        </w:rPr>
      </w:pPr>
      <w:r w:rsidRPr="00A90680">
        <w:rPr>
          <w:rFonts w:ascii="Times New Roman" w:eastAsia="Times New Roman" w:hAnsi="Times New Roman" w:cs="Times New Roman"/>
          <w:b/>
          <w:u w:val="single"/>
          <w:lang w:eastAsia="en-IN"/>
        </w:rPr>
        <w:t>Nginx Application Container:</w:t>
      </w:r>
    </w:p>
    <w:p w:rsidR="00A90680" w:rsidRDefault="00A90680" w:rsidP="00E96A1C">
      <w:pPr>
        <w:shd w:val="clear" w:color="auto" w:fill="FFFFFF"/>
        <w:spacing w:after="0" w:line="240" w:lineRule="auto"/>
        <w:textAlignment w:val="baseline"/>
        <w:rPr>
          <w:rFonts w:ascii="Times New Roman" w:eastAsia="Times New Roman" w:hAnsi="Times New Roman" w:cs="Times New Roman"/>
          <w:b/>
          <w:u w:val="single"/>
          <w:lang w:eastAsia="en-IN"/>
        </w:rPr>
      </w:pPr>
    </w:p>
    <w:p w:rsidR="00A90680" w:rsidRDefault="000E1F68" w:rsidP="00E96A1C">
      <w:pPr>
        <w:shd w:val="clear" w:color="auto" w:fill="FFFFFF"/>
        <w:spacing w:after="0" w:line="240" w:lineRule="auto"/>
        <w:textAlignment w:val="baseline"/>
        <w:rPr>
          <w:rFonts w:ascii="Times New Roman" w:eastAsia="Times New Roman" w:hAnsi="Times New Roman" w:cs="Times New Roman"/>
          <w:lang w:eastAsia="en-IN"/>
        </w:rPr>
      </w:pPr>
      <w:r>
        <w:rPr>
          <w:rFonts w:ascii="Times New Roman" w:eastAsia="Times New Roman" w:hAnsi="Times New Roman" w:cs="Times New Roman"/>
          <w:lang w:eastAsia="en-IN"/>
        </w:rPr>
        <w:t>How to store application data on Docker host machine.</w:t>
      </w:r>
    </w:p>
    <w:p w:rsidR="000E1F68" w:rsidRDefault="000E1F68" w:rsidP="00E96A1C">
      <w:pPr>
        <w:shd w:val="clear" w:color="auto" w:fill="FFFFFF"/>
        <w:spacing w:after="0" w:line="240" w:lineRule="auto"/>
        <w:textAlignment w:val="baseline"/>
        <w:rPr>
          <w:rFonts w:ascii="Times New Roman" w:eastAsia="Times New Roman" w:hAnsi="Times New Roman" w:cs="Times New Roman"/>
          <w:lang w:eastAsia="en-IN"/>
        </w:rPr>
      </w:pPr>
      <w:r>
        <w:rPr>
          <w:rFonts w:ascii="Times New Roman" w:eastAsia="Times New Roman" w:hAnsi="Times New Roman" w:cs="Times New Roman"/>
          <w:lang w:eastAsia="en-IN"/>
        </w:rPr>
        <w:t>If our docker host machine itself is down how to recover application data by using external storage called NFS.</w:t>
      </w:r>
    </w:p>
    <w:p w:rsidR="000E1F68" w:rsidRDefault="000E1F68" w:rsidP="00E96A1C">
      <w:pPr>
        <w:shd w:val="clear" w:color="auto" w:fill="FFFFFF"/>
        <w:spacing w:after="0" w:line="240" w:lineRule="auto"/>
        <w:textAlignment w:val="baseline"/>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In  this we will be having a docker host machine on the docker host machine we will be having a interface with ithe ip and we know we docker </w:t>
      </w:r>
    </w:p>
    <w:p w:rsidR="000E1F68" w:rsidRDefault="000E1F68" w:rsidP="00E96A1C">
      <w:pPr>
        <w:shd w:val="clear" w:color="auto" w:fill="FFFFFF"/>
        <w:spacing w:after="0" w:line="240" w:lineRule="auto"/>
        <w:textAlignment w:val="baseline"/>
        <w:rPr>
          <w:rFonts w:ascii="Times New Roman" w:eastAsia="Times New Roman" w:hAnsi="Times New Roman" w:cs="Times New Roman"/>
          <w:lang w:eastAsia="en-IN"/>
        </w:rPr>
      </w:pPr>
      <w:r>
        <w:rPr>
          <w:rFonts w:ascii="Times New Roman" w:eastAsia="Times New Roman" w:hAnsi="Times New Roman" w:cs="Times New Roman"/>
          <w:lang w:eastAsia="en-IN"/>
        </w:rPr>
        <w:lastRenderedPageBreak/>
        <w:t>We have a volume mount it is created in a particular path</w:t>
      </w:r>
    </w:p>
    <w:p w:rsidR="00A978B7" w:rsidRDefault="00A978B7" w:rsidP="00E96A1C">
      <w:pPr>
        <w:shd w:val="clear" w:color="auto" w:fill="FFFFFF"/>
        <w:spacing w:after="0" w:line="240" w:lineRule="auto"/>
        <w:textAlignment w:val="baseline"/>
        <w:rPr>
          <w:ins w:id="9" w:author="Admin" w:date="2023-04-22T17:13:00Z"/>
          <w:rFonts w:ascii="Times New Roman" w:eastAsia="Times New Roman" w:hAnsi="Times New Roman" w:cs="Times New Roman"/>
          <w:lang w:eastAsia="en-IN"/>
        </w:rPr>
      </w:pPr>
      <w:r>
        <w:rPr>
          <w:rFonts w:ascii="Times New Roman" w:eastAsia="Times New Roman" w:hAnsi="Times New Roman" w:cs="Times New Roman"/>
          <w:lang w:eastAsia="en-IN"/>
        </w:rPr>
        <w:t xml:space="preserve">Now or application data will be stored under NFS server. In this nfs-server I WILL SHARE </w:t>
      </w:r>
    </w:p>
    <w:p w:rsidR="00AA0E43" w:rsidRDefault="00AA0E43" w:rsidP="00E96A1C">
      <w:pPr>
        <w:shd w:val="clear" w:color="auto" w:fill="FFFFFF"/>
        <w:spacing w:after="0" w:line="240" w:lineRule="auto"/>
        <w:textAlignment w:val="baseline"/>
        <w:rPr>
          <w:ins w:id="10" w:author="Admin" w:date="2023-04-22T17:13:00Z"/>
          <w:rFonts w:ascii="Times New Roman" w:eastAsia="Times New Roman" w:hAnsi="Times New Roman" w:cs="Times New Roman"/>
          <w:lang w:eastAsia="en-IN"/>
        </w:rPr>
      </w:pPr>
    </w:p>
    <w:p w:rsidR="00AA0E43" w:rsidRDefault="00AA0E43" w:rsidP="00E96A1C">
      <w:pPr>
        <w:shd w:val="clear" w:color="auto" w:fill="FFFFFF"/>
        <w:spacing w:after="0" w:line="240" w:lineRule="auto"/>
        <w:textAlignment w:val="baseline"/>
        <w:rPr>
          <w:ins w:id="11" w:author="Admin" w:date="2023-04-22T17:13:00Z"/>
          <w:rFonts w:ascii="Times New Roman" w:eastAsia="Times New Roman" w:hAnsi="Times New Roman" w:cs="Times New Roman"/>
          <w:lang w:eastAsia="en-IN"/>
        </w:rPr>
      </w:pPr>
    </w:p>
    <w:p w:rsidR="00AA0E43" w:rsidRDefault="00AA0E43" w:rsidP="00E96A1C">
      <w:pPr>
        <w:shd w:val="clear" w:color="auto" w:fill="FFFFFF"/>
        <w:spacing w:after="0" w:line="240" w:lineRule="auto"/>
        <w:textAlignment w:val="baseline"/>
        <w:rPr>
          <w:ins w:id="12" w:author="Admin" w:date="2023-04-22T17:13:00Z"/>
          <w:rFonts w:ascii="Times New Roman" w:eastAsia="Times New Roman" w:hAnsi="Times New Roman" w:cs="Times New Roman"/>
          <w:lang w:eastAsia="en-IN"/>
        </w:rPr>
      </w:pPr>
      <w:ins w:id="13" w:author="Admin" w:date="2023-04-22T17:13:00Z">
        <w:r>
          <w:rPr>
            <w:rFonts w:ascii="Times New Roman" w:eastAsia="Times New Roman" w:hAnsi="Times New Roman" w:cs="Times New Roman"/>
            <w:noProof/>
            <w:lang w:eastAsia="en-IN"/>
          </w:rPr>
          <w:drawing>
            <wp:inline distT="0" distB="0" distL="0" distR="0">
              <wp:extent cx="5582429" cy="40201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3.png"/>
                      <pic:cNvPicPr/>
                    </pic:nvPicPr>
                    <pic:blipFill>
                      <a:blip r:embed="rId14">
                        <a:extLst>
                          <a:ext uri="{28A0092B-C50C-407E-A947-70E740481C1C}">
                            <a14:useLocalDpi xmlns:a14="http://schemas.microsoft.com/office/drawing/2010/main" val="0"/>
                          </a:ext>
                        </a:extLst>
                      </a:blip>
                      <a:stretch>
                        <a:fillRect/>
                      </a:stretch>
                    </pic:blipFill>
                    <pic:spPr>
                      <a:xfrm>
                        <a:off x="0" y="0"/>
                        <a:ext cx="5582429" cy="4020111"/>
                      </a:xfrm>
                      <a:prstGeom prst="rect">
                        <a:avLst/>
                      </a:prstGeom>
                    </pic:spPr>
                  </pic:pic>
                </a:graphicData>
              </a:graphic>
            </wp:inline>
          </w:drawing>
        </w:r>
      </w:ins>
    </w:p>
    <w:p w:rsidR="00AA0E43" w:rsidRDefault="00AA0E43" w:rsidP="00E96A1C">
      <w:pPr>
        <w:shd w:val="clear" w:color="auto" w:fill="FFFFFF"/>
        <w:spacing w:after="0" w:line="240" w:lineRule="auto"/>
        <w:textAlignment w:val="baseline"/>
        <w:rPr>
          <w:ins w:id="14" w:author="Admin" w:date="2023-04-22T17:13:00Z"/>
          <w:rFonts w:ascii="Times New Roman" w:eastAsia="Times New Roman" w:hAnsi="Times New Roman" w:cs="Times New Roman"/>
          <w:lang w:eastAsia="en-IN"/>
        </w:rPr>
      </w:pPr>
      <w:ins w:id="15" w:author="Admin" w:date="2023-04-22T17:13:00Z">
        <w:r>
          <w:rPr>
            <w:rFonts w:ascii="Times New Roman" w:eastAsia="Times New Roman" w:hAnsi="Times New Roman" w:cs="Times New Roman"/>
            <w:lang w:eastAsia="en-IN"/>
          </w:rPr>
          <w:t>Pre-requisites:</w:t>
        </w:r>
      </w:ins>
    </w:p>
    <w:p w:rsidR="00AA0E43" w:rsidRDefault="00AA0E43" w:rsidP="00E96A1C">
      <w:pPr>
        <w:shd w:val="clear" w:color="auto" w:fill="FFFFFF"/>
        <w:spacing w:after="0" w:line="240" w:lineRule="auto"/>
        <w:textAlignment w:val="baseline"/>
        <w:rPr>
          <w:ins w:id="16" w:author="Admin" w:date="2023-04-22T17:13:00Z"/>
          <w:rFonts w:ascii="Times New Roman" w:eastAsia="Times New Roman" w:hAnsi="Times New Roman" w:cs="Times New Roman"/>
          <w:lang w:eastAsia="en-IN"/>
        </w:rPr>
      </w:pPr>
    </w:p>
    <w:p w:rsidR="00A978B7" w:rsidRPr="000E1F68" w:rsidRDefault="00A978B7" w:rsidP="00E96A1C">
      <w:pPr>
        <w:shd w:val="clear" w:color="auto" w:fill="FFFFFF"/>
        <w:spacing w:after="0" w:line="240" w:lineRule="auto"/>
        <w:textAlignment w:val="baseline"/>
        <w:rPr>
          <w:rFonts w:ascii="Times New Roman" w:eastAsia="Times New Roman" w:hAnsi="Times New Roman" w:cs="Times New Roman"/>
          <w:lang w:eastAsia="en-IN"/>
        </w:rPr>
      </w:pPr>
    </w:p>
    <w:sectPr w:rsidR="00A978B7" w:rsidRPr="000E1F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705D2"/>
    <w:multiLevelType w:val="hybridMultilevel"/>
    <w:tmpl w:val="E06C53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4478B7"/>
    <w:multiLevelType w:val="hybridMultilevel"/>
    <w:tmpl w:val="988E24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183A3D"/>
    <w:multiLevelType w:val="multilevel"/>
    <w:tmpl w:val="B71C2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324B90"/>
    <w:multiLevelType w:val="hybridMultilevel"/>
    <w:tmpl w:val="4DD8B7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6028F7"/>
    <w:multiLevelType w:val="hybridMultilevel"/>
    <w:tmpl w:val="B0E00D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E9C4DC1"/>
    <w:multiLevelType w:val="hybridMultilevel"/>
    <w:tmpl w:val="3BB627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2356897"/>
    <w:multiLevelType w:val="multilevel"/>
    <w:tmpl w:val="73F27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882BA3"/>
    <w:multiLevelType w:val="hybridMultilevel"/>
    <w:tmpl w:val="9DE877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F9B6542"/>
    <w:multiLevelType w:val="hybridMultilevel"/>
    <w:tmpl w:val="BC5A47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7D86FB8"/>
    <w:multiLevelType w:val="multilevel"/>
    <w:tmpl w:val="63C02C8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440910"/>
    <w:multiLevelType w:val="hybridMultilevel"/>
    <w:tmpl w:val="838CF3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3503D89"/>
    <w:multiLevelType w:val="multilevel"/>
    <w:tmpl w:val="B71C2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1E5C7F"/>
    <w:multiLevelType w:val="multilevel"/>
    <w:tmpl w:val="6BC02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9E097D"/>
    <w:multiLevelType w:val="hybridMultilevel"/>
    <w:tmpl w:val="5BCE44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7DA5372"/>
    <w:multiLevelType w:val="multilevel"/>
    <w:tmpl w:val="F9780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981668"/>
    <w:multiLevelType w:val="multilevel"/>
    <w:tmpl w:val="7FE2A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1B7F3B"/>
    <w:multiLevelType w:val="hybridMultilevel"/>
    <w:tmpl w:val="9A58A01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6"/>
  </w:num>
  <w:num w:numId="2">
    <w:abstractNumId w:val="0"/>
  </w:num>
  <w:num w:numId="3">
    <w:abstractNumId w:val="1"/>
  </w:num>
  <w:num w:numId="4">
    <w:abstractNumId w:val="3"/>
  </w:num>
  <w:num w:numId="5">
    <w:abstractNumId w:val="10"/>
  </w:num>
  <w:num w:numId="6">
    <w:abstractNumId w:val="14"/>
  </w:num>
  <w:num w:numId="7">
    <w:abstractNumId w:val="15"/>
  </w:num>
  <w:num w:numId="8">
    <w:abstractNumId w:val="8"/>
  </w:num>
  <w:num w:numId="9">
    <w:abstractNumId w:val="7"/>
  </w:num>
  <w:num w:numId="10">
    <w:abstractNumId w:val="16"/>
  </w:num>
  <w:num w:numId="11">
    <w:abstractNumId w:val="12"/>
  </w:num>
  <w:num w:numId="12">
    <w:abstractNumId w:val="9"/>
  </w:num>
  <w:num w:numId="13">
    <w:abstractNumId w:val="2"/>
  </w:num>
  <w:num w:numId="14">
    <w:abstractNumId w:val="4"/>
  </w:num>
  <w:num w:numId="15">
    <w:abstractNumId w:val="13"/>
  </w:num>
  <w:num w:numId="16">
    <w:abstractNumId w:val="11"/>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A8D"/>
    <w:rsid w:val="00087E9C"/>
    <w:rsid w:val="000E1F68"/>
    <w:rsid w:val="001C46D5"/>
    <w:rsid w:val="001F61F1"/>
    <w:rsid w:val="00210320"/>
    <w:rsid w:val="002C4B44"/>
    <w:rsid w:val="002F473E"/>
    <w:rsid w:val="00313AFB"/>
    <w:rsid w:val="00316BB4"/>
    <w:rsid w:val="003B0996"/>
    <w:rsid w:val="00556A8D"/>
    <w:rsid w:val="00630C77"/>
    <w:rsid w:val="00652CF2"/>
    <w:rsid w:val="00756F1E"/>
    <w:rsid w:val="008262C2"/>
    <w:rsid w:val="008770DF"/>
    <w:rsid w:val="00934D82"/>
    <w:rsid w:val="009635DC"/>
    <w:rsid w:val="0096517B"/>
    <w:rsid w:val="00A90680"/>
    <w:rsid w:val="00A978B7"/>
    <w:rsid w:val="00AA0E43"/>
    <w:rsid w:val="00B02B14"/>
    <w:rsid w:val="00B07CCD"/>
    <w:rsid w:val="00C5314C"/>
    <w:rsid w:val="00C80C6A"/>
    <w:rsid w:val="00D34FC0"/>
    <w:rsid w:val="00E075E0"/>
    <w:rsid w:val="00E31AC8"/>
    <w:rsid w:val="00E62EC2"/>
    <w:rsid w:val="00E96A1C"/>
    <w:rsid w:val="00F326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C4D4C"/>
  <w15:chartTrackingRefBased/>
  <w15:docId w15:val="{BC826FAB-51A9-4CDE-BDD8-31BE3B501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C4B4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56A8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56A8D"/>
    <w:rPr>
      <w:b/>
      <w:bCs/>
    </w:rPr>
  </w:style>
  <w:style w:type="paragraph" w:styleId="ListParagraph">
    <w:name w:val="List Paragraph"/>
    <w:basedOn w:val="Normal"/>
    <w:uiPriority w:val="34"/>
    <w:qFormat/>
    <w:rsid w:val="00E075E0"/>
    <w:pPr>
      <w:ind w:left="720"/>
      <w:contextualSpacing/>
    </w:pPr>
  </w:style>
  <w:style w:type="character" w:customStyle="1" w:styleId="Heading3Char">
    <w:name w:val="Heading 3 Char"/>
    <w:basedOn w:val="DefaultParagraphFont"/>
    <w:link w:val="Heading3"/>
    <w:uiPriority w:val="9"/>
    <w:rsid w:val="002C4B44"/>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8770DF"/>
    <w:rPr>
      <w:color w:val="0563C1" w:themeColor="hyperlink"/>
      <w:u w:val="single"/>
    </w:rPr>
  </w:style>
  <w:style w:type="character" w:styleId="HTMLCode">
    <w:name w:val="HTML Code"/>
    <w:basedOn w:val="DefaultParagraphFont"/>
    <w:uiPriority w:val="99"/>
    <w:semiHidden/>
    <w:unhideWhenUsed/>
    <w:rsid w:val="009635DC"/>
    <w:rPr>
      <w:rFonts w:ascii="Courier New" w:eastAsia="Times New Roman" w:hAnsi="Courier New" w:cs="Courier New"/>
      <w:sz w:val="20"/>
      <w:szCs w:val="20"/>
    </w:rPr>
  </w:style>
  <w:style w:type="character" w:styleId="Emphasis">
    <w:name w:val="Emphasis"/>
    <w:basedOn w:val="DefaultParagraphFont"/>
    <w:uiPriority w:val="20"/>
    <w:qFormat/>
    <w:rsid w:val="009635D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983774">
      <w:bodyDiv w:val="1"/>
      <w:marLeft w:val="0"/>
      <w:marRight w:val="0"/>
      <w:marTop w:val="0"/>
      <w:marBottom w:val="0"/>
      <w:divBdr>
        <w:top w:val="none" w:sz="0" w:space="0" w:color="auto"/>
        <w:left w:val="none" w:sz="0" w:space="0" w:color="auto"/>
        <w:bottom w:val="none" w:sz="0" w:space="0" w:color="auto"/>
        <w:right w:val="none" w:sz="0" w:space="0" w:color="auto"/>
      </w:divBdr>
    </w:div>
    <w:div w:id="174930763">
      <w:bodyDiv w:val="1"/>
      <w:marLeft w:val="0"/>
      <w:marRight w:val="0"/>
      <w:marTop w:val="0"/>
      <w:marBottom w:val="0"/>
      <w:divBdr>
        <w:top w:val="none" w:sz="0" w:space="0" w:color="auto"/>
        <w:left w:val="none" w:sz="0" w:space="0" w:color="auto"/>
        <w:bottom w:val="none" w:sz="0" w:space="0" w:color="auto"/>
        <w:right w:val="none" w:sz="0" w:space="0" w:color="auto"/>
      </w:divBdr>
    </w:div>
    <w:div w:id="293213976">
      <w:bodyDiv w:val="1"/>
      <w:marLeft w:val="0"/>
      <w:marRight w:val="0"/>
      <w:marTop w:val="0"/>
      <w:marBottom w:val="0"/>
      <w:divBdr>
        <w:top w:val="none" w:sz="0" w:space="0" w:color="auto"/>
        <w:left w:val="none" w:sz="0" w:space="0" w:color="auto"/>
        <w:bottom w:val="none" w:sz="0" w:space="0" w:color="auto"/>
        <w:right w:val="none" w:sz="0" w:space="0" w:color="auto"/>
      </w:divBdr>
    </w:div>
    <w:div w:id="469441064">
      <w:bodyDiv w:val="1"/>
      <w:marLeft w:val="0"/>
      <w:marRight w:val="0"/>
      <w:marTop w:val="0"/>
      <w:marBottom w:val="0"/>
      <w:divBdr>
        <w:top w:val="none" w:sz="0" w:space="0" w:color="auto"/>
        <w:left w:val="none" w:sz="0" w:space="0" w:color="auto"/>
        <w:bottom w:val="none" w:sz="0" w:space="0" w:color="auto"/>
        <w:right w:val="none" w:sz="0" w:space="0" w:color="auto"/>
      </w:divBdr>
    </w:div>
    <w:div w:id="489978192">
      <w:bodyDiv w:val="1"/>
      <w:marLeft w:val="0"/>
      <w:marRight w:val="0"/>
      <w:marTop w:val="0"/>
      <w:marBottom w:val="0"/>
      <w:divBdr>
        <w:top w:val="none" w:sz="0" w:space="0" w:color="auto"/>
        <w:left w:val="none" w:sz="0" w:space="0" w:color="auto"/>
        <w:bottom w:val="none" w:sz="0" w:space="0" w:color="auto"/>
        <w:right w:val="none" w:sz="0" w:space="0" w:color="auto"/>
      </w:divBdr>
    </w:div>
    <w:div w:id="743844522">
      <w:bodyDiv w:val="1"/>
      <w:marLeft w:val="0"/>
      <w:marRight w:val="0"/>
      <w:marTop w:val="0"/>
      <w:marBottom w:val="0"/>
      <w:divBdr>
        <w:top w:val="none" w:sz="0" w:space="0" w:color="auto"/>
        <w:left w:val="none" w:sz="0" w:space="0" w:color="auto"/>
        <w:bottom w:val="none" w:sz="0" w:space="0" w:color="auto"/>
        <w:right w:val="none" w:sz="0" w:space="0" w:color="auto"/>
      </w:divBdr>
    </w:div>
    <w:div w:id="855457382">
      <w:bodyDiv w:val="1"/>
      <w:marLeft w:val="0"/>
      <w:marRight w:val="0"/>
      <w:marTop w:val="0"/>
      <w:marBottom w:val="0"/>
      <w:divBdr>
        <w:top w:val="none" w:sz="0" w:space="0" w:color="auto"/>
        <w:left w:val="none" w:sz="0" w:space="0" w:color="auto"/>
        <w:bottom w:val="none" w:sz="0" w:space="0" w:color="auto"/>
        <w:right w:val="none" w:sz="0" w:space="0" w:color="auto"/>
      </w:divBdr>
    </w:div>
    <w:div w:id="1718504916">
      <w:bodyDiv w:val="1"/>
      <w:marLeft w:val="0"/>
      <w:marRight w:val="0"/>
      <w:marTop w:val="0"/>
      <w:marBottom w:val="0"/>
      <w:divBdr>
        <w:top w:val="none" w:sz="0" w:space="0" w:color="auto"/>
        <w:left w:val="none" w:sz="0" w:space="0" w:color="auto"/>
        <w:bottom w:val="none" w:sz="0" w:space="0" w:color="auto"/>
        <w:right w:val="none" w:sz="0" w:space="0" w:color="auto"/>
      </w:divBdr>
    </w:div>
    <w:div w:id="1888639604">
      <w:bodyDiv w:val="1"/>
      <w:marLeft w:val="0"/>
      <w:marRight w:val="0"/>
      <w:marTop w:val="0"/>
      <w:marBottom w:val="0"/>
      <w:divBdr>
        <w:top w:val="none" w:sz="0" w:space="0" w:color="auto"/>
        <w:left w:val="none" w:sz="0" w:space="0" w:color="auto"/>
        <w:bottom w:val="none" w:sz="0" w:space="0" w:color="auto"/>
        <w:right w:val="none" w:sz="0" w:space="0" w:color="auto"/>
      </w:divBdr>
    </w:div>
    <w:div w:id="1891724268">
      <w:bodyDiv w:val="1"/>
      <w:marLeft w:val="0"/>
      <w:marRight w:val="0"/>
      <w:marTop w:val="0"/>
      <w:marBottom w:val="0"/>
      <w:divBdr>
        <w:top w:val="none" w:sz="0" w:space="0" w:color="auto"/>
        <w:left w:val="none" w:sz="0" w:space="0" w:color="auto"/>
        <w:bottom w:val="none" w:sz="0" w:space="0" w:color="auto"/>
        <w:right w:val="none" w:sz="0" w:space="0" w:color="auto"/>
      </w:divBdr>
    </w:div>
    <w:div w:id="2118404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docs.docker.com/desktop/get-started/" TargetMode="External"/><Relationship Id="rId12" Type="http://schemas.openxmlformats.org/officeDocument/2006/relationships/hyperlink" Target="https://docs.docker.com/engine/api/"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docker.com/engine/reference/commandline/cli/"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docs.docker.com/engine/reference/commandline/dockerd" TargetMode="External"/><Relationship Id="rId4" Type="http://schemas.openxmlformats.org/officeDocument/2006/relationships/webSettings" Target="webSettings.xml"/><Relationship Id="rId9" Type="http://schemas.openxmlformats.org/officeDocument/2006/relationships/hyperlink" Target="https://ostechnix.com/a-brief-introduction-to-dockerfile/"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Pages>
  <Words>1311</Words>
  <Characters>7479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43</cp:revision>
  <dcterms:created xsi:type="dcterms:W3CDTF">2023-04-22T05:41:00Z</dcterms:created>
  <dcterms:modified xsi:type="dcterms:W3CDTF">2023-04-22T11:43:00Z</dcterms:modified>
</cp:coreProperties>
</file>